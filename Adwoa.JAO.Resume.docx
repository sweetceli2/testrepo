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2"/>
    <w:bookmarkEnd w:id="0"/>
    <w:p w14:paraId="2699C187" w14:textId="6314C6A6" w:rsidR="008F7EDD" w:rsidRPr="009A0992" w:rsidRDefault="008F7EDD" w:rsidP="008F7EDD">
      <w:pPr>
        <w:tabs>
          <w:tab w:val="clear" w:pos="720"/>
          <w:tab w:val="clear" w:pos="2160"/>
          <w:tab w:val="clear" w:pos="3600"/>
          <w:tab w:val="clear" w:pos="5040"/>
          <w:tab w:val="clear" w:pos="6480"/>
          <w:tab w:val="clear" w:pos="7920"/>
          <w:tab w:val="left" w:pos="-720"/>
          <w:tab w:val="left" w:pos="-240"/>
          <w:tab w:val="left" w:pos="239"/>
          <w:tab w:val="left" w:pos="719"/>
          <w:tab w:val="left" w:pos="1198"/>
          <w:tab w:val="left" w:pos="1678"/>
          <w:tab w:val="left" w:pos="2158"/>
          <w:tab w:val="left" w:pos="2636"/>
          <w:tab w:val="left" w:pos="3116"/>
          <w:tab w:val="left" w:pos="3595"/>
          <w:tab w:val="left" w:pos="4075"/>
          <w:tab w:val="left" w:pos="4555"/>
          <w:tab w:val="left" w:pos="5034"/>
          <w:tab w:val="left" w:pos="5514"/>
          <w:tab w:val="left" w:pos="5993"/>
          <w:tab w:val="left" w:pos="6473"/>
          <w:tab w:val="left" w:pos="6953"/>
          <w:tab w:val="left" w:pos="7432"/>
          <w:tab w:val="left" w:pos="7912"/>
          <w:tab w:val="left" w:pos="8390"/>
          <w:tab w:val="left" w:pos="8870"/>
          <w:tab w:val="left" w:pos="9350"/>
          <w:tab w:val="left" w:pos="9829"/>
          <w:tab w:val="left" w:pos="10309"/>
          <w:tab w:val="left" w:pos="10788"/>
          <w:tab w:val="left" w:pos="11268"/>
          <w:tab w:val="left" w:pos="11748"/>
          <w:tab w:val="left" w:pos="12227"/>
          <w:tab w:val="left" w:pos="12707"/>
          <w:tab w:val="left" w:pos="13186"/>
          <w:tab w:val="left" w:pos="13666"/>
          <w:tab w:val="left" w:pos="14146"/>
          <w:tab w:val="left" w:pos="14624"/>
          <w:tab w:val="left" w:pos="15104"/>
          <w:tab w:val="left" w:pos="15583"/>
          <w:tab w:val="left" w:pos="16063"/>
          <w:tab w:val="left" w:pos="16543"/>
          <w:tab w:val="left" w:pos="17022"/>
          <w:tab w:val="left" w:pos="17502"/>
          <w:tab w:val="left" w:pos="17981"/>
        </w:tabs>
        <w:jc w:val="center"/>
        <w:rPr>
          <w:rFonts w:ascii="Book Antiqua" w:hAnsi="Book Antiqua"/>
          <w:sz w:val="36"/>
          <w:szCs w:val="36"/>
        </w:rPr>
      </w:pPr>
      <w:r>
        <w:fldChar w:fldCharType="begin"/>
      </w:r>
      <w:r>
        <w:instrText xml:space="preserve"> SEQ CHAPTER \h \r 1</w:instrText>
      </w:r>
      <w:r>
        <w:fldChar w:fldCharType="end"/>
      </w:r>
      <w:r>
        <w:rPr>
          <w:b/>
          <w:smallCaps/>
          <w:sz w:val="36"/>
        </w:rPr>
        <w:t xml:space="preserve"> </w:t>
      </w:r>
      <w:r w:rsidRPr="009A0992">
        <w:rPr>
          <w:rFonts w:ascii="Book Antiqua" w:hAnsi="Book Antiqua"/>
          <w:b/>
          <w:smallCaps/>
          <w:sz w:val="32"/>
          <w:szCs w:val="32"/>
        </w:rPr>
        <w:t>Adwoa J. Asenso-Okyere</w:t>
      </w:r>
      <w:r w:rsidR="001F2B33">
        <w:rPr>
          <w:rFonts w:ascii="Book Antiqua" w:hAnsi="Book Antiqua"/>
          <w:b/>
          <w:smallCaps/>
          <w:sz w:val="32"/>
          <w:szCs w:val="32"/>
        </w:rPr>
        <w:t>, BSN, MHA/INF</w:t>
      </w:r>
    </w:p>
    <w:p w14:paraId="300480EA" w14:textId="47A91CF6" w:rsidR="008F7EDD" w:rsidRPr="009A0992" w:rsidRDefault="008F7EDD" w:rsidP="009A0992">
      <w:pPr>
        <w:jc w:val="center"/>
        <w:rPr>
          <w:rFonts w:ascii="Book Antiqua" w:hAnsi="Book Antiqua"/>
          <w:sz w:val="24"/>
          <w:szCs w:val="24"/>
        </w:rPr>
      </w:pPr>
      <w:r w:rsidRPr="009A0992">
        <w:rPr>
          <w:rFonts w:ascii="Book Antiqua" w:hAnsi="Book Antiqua"/>
          <w:sz w:val="24"/>
          <w:szCs w:val="24"/>
        </w:rPr>
        <w:t>6220 Pine Bluff Drive, Cumming GA 30040</w:t>
      </w:r>
    </w:p>
    <w:p w14:paraId="37D254F8" w14:textId="77777777" w:rsidR="008F7EDD" w:rsidRPr="009A0992" w:rsidRDefault="008F7EDD" w:rsidP="008F7EDD">
      <w:pPr>
        <w:jc w:val="center"/>
        <w:rPr>
          <w:rFonts w:ascii="Book Antiqua" w:hAnsi="Book Antiqua"/>
          <w:sz w:val="24"/>
          <w:szCs w:val="24"/>
        </w:rPr>
      </w:pPr>
      <w:r w:rsidRPr="009A0992">
        <w:rPr>
          <w:rFonts w:ascii="Book Antiqua" w:hAnsi="Book Antiqua"/>
          <w:sz w:val="24"/>
          <w:szCs w:val="24"/>
        </w:rPr>
        <w:t>Phone: 404-839-4752</w:t>
      </w:r>
    </w:p>
    <w:p w14:paraId="4A925EA1" w14:textId="7F9F6EBA" w:rsidR="008F7EDD" w:rsidRPr="009A0992" w:rsidRDefault="008F7EDD" w:rsidP="00E81CC9">
      <w:pPr>
        <w:jc w:val="center"/>
        <w:rPr>
          <w:rFonts w:ascii="Book Antiqua" w:hAnsi="Book Antiqua"/>
          <w:sz w:val="24"/>
          <w:szCs w:val="24"/>
        </w:rPr>
      </w:pPr>
      <w:r w:rsidRPr="009A0992">
        <w:rPr>
          <w:rFonts w:ascii="Book Antiqua" w:hAnsi="Book Antiqua"/>
          <w:sz w:val="24"/>
          <w:szCs w:val="24"/>
        </w:rPr>
        <w:t xml:space="preserve">Email: </w:t>
      </w:r>
      <w:hyperlink r:id="rId7" w:history="1">
        <w:r w:rsidRPr="009A0992">
          <w:rPr>
            <w:rStyle w:val="Hyperlink"/>
            <w:rFonts w:ascii="Book Antiqua" w:hAnsi="Book Antiqua"/>
            <w:sz w:val="24"/>
            <w:szCs w:val="24"/>
          </w:rPr>
          <w:t>sweetceli2@aol.com</w:t>
        </w:r>
      </w:hyperlink>
    </w:p>
    <w:p w14:paraId="6C45311C" w14:textId="77777777" w:rsidR="008F7EDD" w:rsidRPr="00E81CC9" w:rsidRDefault="008F7EDD" w:rsidP="008F7EDD">
      <w:pPr>
        <w:rPr>
          <w:rFonts w:ascii="Book Antiqua" w:hAnsi="Book Antiqua"/>
        </w:rPr>
      </w:pPr>
    </w:p>
    <w:p w14:paraId="3579EB38" w14:textId="77777777" w:rsidR="008F7EDD" w:rsidRPr="00142F41" w:rsidRDefault="008F7EDD" w:rsidP="008F7EDD">
      <w:pPr>
        <w:rPr>
          <w:rFonts w:ascii="Book Antiqua" w:hAnsi="Book Antiqua"/>
          <w:b/>
          <w:sz w:val="22"/>
          <w:szCs w:val="22"/>
          <w:u w:val="single"/>
        </w:rPr>
      </w:pPr>
      <w:r w:rsidRPr="00142F41">
        <w:rPr>
          <w:rFonts w:ascii="Book Antiqua" w:hAnsi="Book Antiqua"/>
          <w:b/>
          <w:sz w:val="22"/>
          <w:szCs w:val="22"/>
          <w:u w:val="single"/>
        </w:rPr>
        <w:t>OBJECTIVE</w:t>
      </w:r>
    </w:p>
    <w:p w14:paraId="21419A7D" w14:textId="77777777" w:rsidR="008F7EDD" w:rsidRPr="00E81CC9" w:rsidRDefault="008F7EDD" w:rsidP="008F7EDD">
      <w:pPr>
        <w:rPr>
          <w:rFonts w:ascii="Book Antiqua" w:hAnsi="Book Antiqua"/>
          <w:sz w:val="24"/>
          <w:szCs w:val="24"/>
        </w:rPr>
      </w:pPr>
    </w:p>
    <w:p w14:paraId="6CD06A66" w14:textId="77777777" w:rsidR="008F7EDD" w:rsidRPr="00E81CC9" w:rsidRDefault="00731E19" w:rsidP="008F7EDD">
      <w:pPr>
        <w:rPr>
          <w:rFonts w:ascii="Book Antiqua" w:hAnsi="Book Antiqua"/>
        </w:rPr>
      </w:pPr>
      <w:r w:rsidRPr="00E81CC9">
        <w:rPr>
          <w:rFonts w:ascii="Book Antiqua" w:hAnsi="Book Antiqua"/>
          <w:color w:val="000000"/>
          <w:shd w:val="clear" w:color="auto" w:fill="FFFFFF"/>
        </w:rPr>
        <w:t>To perform in a position that will utilize my professional and technical skills as well as provide a challenge and opportunity for growth.</w:t>
      </w:r>
    </w:p>
    <w:p w14:paraId="128EC5B7" w14:textId="77777777" w:rsidR="008F7EDD" w:rsidRPr="00E81CC9" w:rsidRDefault="008F7EDD" w:rsidP="008F7EDD">
      <w:pPr>
        <w:rPr>
          <w:rFonts w:ascii="Book Antiqua" w:hAnsi="Book Antiqua"/>
          <w:sz w:val="24"/>
          <w:szCs w:val="24"/>
        </w:rPr>
      </w:pPr>
    </w:p>
    <w:p w14:paraId="0A43BE4C" w14:textId="77777777" w:rsidR="008F7EDD" w:rsidRPr="00142F41" w:rsidRDefault="008F7EDD" w:rsidP="008F7EDD">
      <w:pPr>
        <w:rPr>
          <w:rFonts w:ascii="Book Antiqua" w:hAnsi="Book Antiqua"/>
          <w:b/>
          <w:sz w:val="22"/>
          <w:szCs w:val="22"/>
          <w:u w:val="single"/>
        </w:rPr>
      </w:pPr>
      <w:r w:rsidRPr="00142F41">
        <w:rPr>
          <w:rFonts w:ascii="Book Antiqua" w:hAnsi="Book Antiqua"/>
          <w:b/>
          <w:sz w:val="22"/>
          <w:szCs w:val="22"/>
          <w:u w:val="single"/>
        </w:rPr>
        <w:t>EDUCATION</w:t>
      </w:r>
    </w:p>
    <w:p w14:paraId="63E821A7" w14:textId="77777777" w:rsidR="000C0743" w:rsidRPr="00E81CC9" w:rsidRDefault="000C0743" w:rsidP="008F7EDD">
      <w:pPr>
        <w:rPr>
          <w:rFonts w:ascii="Book Antiqua" w:hAnsi="Book Antiqua"/>
          <w:sz w:val="24"/>
          <w:szCs w:val="24"/>
        </w:rPr>
      </w:pPr>
    </w:p>
    <w:p w14:paraId="5B5FFEC6" w14:textId="1D16950C" w:rsidR="008F7EDD" w:rsidRPr="00E81CC9" w:rsidRDefault="007658C4" w:rsidP="008F7EDD">
      <w:pPr>
        <w:rPr>
          <w:rFonts w:ascii="Book Antiqua" w:hAnsi="Book Antiqua"/>
        </w:rPr>
      </w:pPr>
      <w:r w:rsidRPr="00E81CC9">
        <w:rPr>
          <w:rFonts w:ascii="Book Antiqua" w:hAnsi="Book Antiqua"/>
        </w:rPr>
        <w:t>Master of Health Administration</w:t>
      </w:r>
      <w:r w:rsidR="008F7EDD" w:rsidRPr="00E81CC9">
        <w:rPr>
          <w:rFonts w:ascii="Book Antiqua" w:hAnsi="Book Antiqua"/>
        </w:rPr>
        <w:t xml:space="preserve"> and Informatics</w:t>
      </w:r>
    </w:p>
    <w:p w14:paraId="0CBDDC7B" w14:textId="77777777" w:rsidR="008F7EDD" w:rsidRPr="00E81CC9" w:rsidRDefault="008F7EDD" w:rsidP="008F7EDD">
      <w:pPr>
        <w:rPr>
          <w:rFonts w:ascii="Book Antiqua" w:hAnsi="Book Antiqua"/>
        </w:rPr>
      </w:pPr>
      <w:r w:rsidRPr="00E81CC9">
        <w:rPr>
          <w:rFonts w:ascii="Book Antiqua" w:hAnsi="Book Antiqua"/>
        </w:rPr>
        <w:t>University of Phoenix</w:t>
      </w:r>
    </w:p>
    <w:p w14:paraId="6AC01965" w14:textId="77777777" w:rsidR="002C0890" w:rsidRPr="00E81CC9" w:rsidRDefault="008F7EDD" w:rsidP="008F7EDD">
      <w:pPr>
        <w:rPr>
          <w:rFonts w:ascii="Book Antiqua" w:hAnsi="Book Antiqua"/>
        </w:rPr>
      </w:pPr>
      <w:r w:rsidRPr="00E81CC9">
        <w:rPr>
          <w:rFonts w:ascii="Book Antiqua" w:hAnsi="Book Antiqua"/>
        </w:rPr>
        <w:t>October 2008 – June 2010</w:t>
      </w:r>
    </w:p>
    <w:p w14:paraId="669B392A" w14:textId="77777777" w:rsidR="008F7EDD" w:rsidRPr="00E81CC9" w:rsidRDefault="008F7EDD" w:rsidP="008F7EDD">
      <w:pPr>
        <w:rPr>
          <w:rFonts w:ascii="Book Antiqua" w:hAnsi="Book Antiqua"/>
        </w:rPr>
      </w:pPr>
      <w:r w:rsidRPr="00E81CC9">
        <w:rPr>
          <w:rFonts w:ascii="Book Antiqua" w:hAnsi="Book Antiqua"/>
        </w:rPr>
        <w:t>Atlanta, Georgia</w:t>
      </w:r>
    </w:p>
    <w:p w14:paraId="6BECFBAA" w14:textId="77777777" w:rsidR="008F7EDD" w:rsidRPr="00E81CC9" w:rsidRDefault="008F7EDD" w:rsidP="008F7EDD">
      <w:pPr>
        <w:rPr>
          <w:rFonts w:ascii="Book Antiqua" w:hAnsi="Book Antiqua"/>
        </w:rPr>
      </w:pPr>
    </w:p>
    <w:p w14:paraId="7D7F88D0" w14:textId="77777777" w:rsidR="008F7EDD" w:rsidRPr="00E81CC9" w:rsidRDefault="008F7EDD" w:rsidP="008F7EDD">
      <w:pPr>
        <w:rPr>
          <w:rFonts w:ascii="Book Antiqua" w:hAnsi="Book Antiqua"/>
        </w:rPr>
      </w:pPr>
      <w:r w:rsidRPr="00E81CC9">
        <w:rPr>
          <w:rFonts w:ascii="Book Antiqua" w:hAnsi="Book Antiqua"/>
        </w:rPr>
        <w:t>Bachelor of Science in Nursing</w:t>
      </w:r>
    </w:p>
    <w:p w14:paraId="20B08EAC" w14:textId="77777777" w:rsidR="008F7EDD" w:rsidRPr="00E81CC9" w:rsidRDefault="008F7EDD" w:rsidP="008F7EDD">
      <w:pPr>
        <w:rPr>
          <w:rFonts w:ascii="Book Antiqua" w:hAnsi="Book Antiqua"/>
        </w:rPr>
      </w:pPr>
      <w:r w:rsidRPr="00E81CC9">
        <w:rPr>
          <w:rFonts w:ascii="Book Antiqua" w:hAnsi="Book Antiqua"/>
        </w:rPr>
        <w:t>Towson University</w:t>
      </w:r>
    </w:p>
    <w:p w14:paraId="305E20BF" w14:textId="77777777" w:rsidR="008F7EDD" w:rsidRPr="00E81CC9" w:rsidRDefault="008F7EDD" w:rsidP="008F7EDD">
      <w:pPr>
        <w:rPr>
          <w:rFonts w:ascii="Book Antiqua" w:hAnsi="Book Antiqua"/>
        </w:rPr>
      </w:pPr>
      <w:r w:rsidRPr="00E81CC9">
        <w:rPr>
          <w:rFonts w:ascii="Book Antiqua" w:hAnsi="Book Antiqua"/>
        </w:rPr>
        <w:t>August 2000 – May 2004</w:t>
      </w:r>
    </w:p>
    <w:p w14:paraId="261B0512" w14:textId="77777777" w:rsidR="008F7EDD" w:rsidRPr="00E81CC9" w:rsidRDefault="002C0890" w:rsidP="008F7EDD">
      <w:pPr>
        <w:rPr>
          <w:rFonts w:ascii="Book Antiqua" w:hAnsi="Book Antiqua"/>
        </w:rPr>
      </w:pPr>
      <w:r w:rsidRPr="00E81CC9">
        <w:rPr>
          <w:rFonts w:ascii="Book Antiqua" w:hAnsi="Book Antiqua"/>
        </w:rPr>
        <w:t>Towson, Maryland</w:t>
      </w:r>
    </w:p>
    <w:p w14:paraId="759E5A87" w14:textId="77777777" w:rsidR="008F7EDD" w:rsidRPr="00E81CC9" w:rsidRDefault="008F7EDD" w:rsidP="008F7EDD">
      <w:pPr>
        <w:rPr>
          <w:rFonts w:ascii="Book Antiqua" w:hAnsi="Book Antiqua"/>
          <w:sz w:val="24"/>
          <w:szCs w:val="24"/>
        </w:rPr>
      </w:pPr>
    </w:p>
    <w:p w14:paraId="5703E8D3" w14:textId="1C596C6F" w:rsidR="008F7EDD" w:rsidRPr="00142F41" w:rsidRDefault="008F7EDD" w:rsidP="008F7EDD">
      <w:pPr>
        <w:rPr>
          <w:rFonts w:ascii="Book Antiqua" w:hAnsi="Book Antiqua"/>
          <w:b/>
          <w:smallCaps/>
          <w:sz w:val="22"/>
          <w:szCs w:val="22"/>
          <w:u w:val="single"/>
        </w:rPr>
      </w:pPr>
      <w:r w:rsidRPr="00142F41">
        <w:rPr>
          <w:rFonts w:ascii="Book Antiqua" w:hAnsi="Book Antiqua"/>
          <w:b/>
          <w:smallCaps/>
          <w:sz w:val="22"/>
          <w:szCs w:val="22"/>
          <w:u w:val="single"/>
        </w:rPr>
        <w:t>CERTIFICATIONS</w:t>
      </w:r>
    </w:p>
    <w:p w14:paraId="4C07C330" w14:textId="77777777" w:rsidR="008F7EDD" w:rsidRPr="00E81CC9" w:rsidRDefault="008F7EDD" w:rsidP="008F7EDD">
      <w:pPr>
        <w:rPr>
          <w:rFonts w:ascii="Book Antiqua" w:hAnsi="Book Antiqua"/>
          <w:sz w:val="24"/>
          <w:szCs w:val="24"/>
        </w:rPr>
      </w:pPr>
    </w:p>
    <w:p w14:paraId="60D7EECA" w14:textId="6E8D1D72" w:rsidR="000C0743" w:rsidRDefault="00F56E41" w:rsidP="00C53C8A">
      <w:pPr>
        <w:pStyle w:val="ListParagraph"/>
        <w:numPr>
          <w:ilvl w:val="0"/>
          <w:numId w:val="21"/>
        </w:numPr>
        <w:rPr>
          <w:rFonts w:ascii="Book Antiqua" w:hAnsi="Book Antiqua"/>
        </w:rPr>
      </w:pPr>
      <w:r>
        <w:rPr>
          <w:rFonts w:ascii="Book Antiqua" w:hAnsi="Book Antiqua"/>
        </w:rPr>
        <w:t>IBM Data Science</w:t>
      </w:r>
      <w:r w:rsidR="00FB7511">
        <w:rPr>
          <w:rFonts w:ascii="Book Antiqua" w:hAnsi="Book Antiqua"/>
        </w:rPr>
        <w:t xml:space="preserve"> Professional</w:t>
      </w:r>
      <w:r w:rsidR="003B561F">
        <w:rPr>
          <w:rFonts w:ascii="Book Antiqua" w:hAnsi="Book Antiqua"/>
        </w:rPr>
        <w:t xml:space="preserve"> Certificate</w:t>
      </w:r>
      <w:r w:rsidR="00FB7511">
        <w:rPr>
          <w:rFonts w:ascii="Book Antiqua" w:hAnsi="Book Antiqua"/>
        </w:rPr>
        <w:t xml:space="preserve"> – In progress</w:t>
      </w:r>
    </w:p>
    <w:p w14:paraId="43AE1DE2" w14:textId="3CCEB613" w:rsidR="00315E34" w:rsidRPr="00E81CC9" w:rsidRDefault="00315E34" w:rsidP="00C53C8A">
      <w:pPr>
        <w:pStyle w:val="ListParagraph"/>
        <w:numPr>
          <w:ilvl w:val="0"/>
          <w:numId w:val="21"/>
        </w:numPr>
        <w:rPr>
          <w:rFonts w:ascii="Book Antiqua" w:hAnsi="Book Antiqua"/>
        </w:rPr>
      </w:pPr>
      <w:r>
        <w:rPr>
          <w:rFonts w:ascii="Book Antiqua" w:hAnsi="Book Antiqua"/>
        </w:rPr>
        <w:t>C</w:t>
      </w:r>
      <w:r w:rsidR="009E0415">
        <w:rPr>
          <w:rFonts w:ascii="Book Antiqua" w:hAnsi="Book Antiqua"/>
        </w:rPr>
        <w:t xml:space="preserve">ertified </w:t>
      </w:r>
      <w:r>
        <w:rPr>
          <w:rFonts w:ascii="Book Antiqua" w:hAnsi="Book Antiqua"/>
        </w:rPr>
        <w:t>P</w:t>
      </w:r>
      <w:r w:rsidR="009E0415">
        <w:rPr>
          <w:rFonts w:ascii="Book Antiqua" w:hAnsi="Book Antiqua"/>
        </w:rPr>
        <w:t xml:space="preserve">rofessional </w:t>
      </w:r>
      <w:r>
        <w:rPr>
          <w:rFonts w:ascii="Book Antiqua" w:hAnsi="Book Antiqua"/>
        </w:rPr>
        <w:t>H</w:t>
      </w:r>
      <w:r w:rsidR="009E0415">
        <w:rPr>
          <w:rFonts w:ascii="Book Antiqua" w:hAnsi="Book Antiqua"/>
        </w:rPr>
        <w:t xml:space="preserve">ealthcare </w:t>
      </w:r>
      <w:r>
        <w:rPr>
          <w:rFonts w:ascii="Book Antiqua" w:hAnsi="Book Antiqua"/>
        </w:rPr>
        <w:t>Q</w:t>
      </w:r>
      <w:r w:rsidR="009E0415">
        <w:rPr>
          <w:rFonts w:ascii="Book Antiqua" w:hAnsi="Book Antiqua"/>
        </w:rPr>
        <w:t>uality (CPHQ)</w:t>
      </w:r>
      <w:r>
        <w:rPr>
          <w:rFonts w:ascii="Book Antiqua" w:hAnsi="Book Antiqua"/>
        </w:rPr>
        <w:t xml:space="preserve"> – In progress</w:t>
      </w:r>
    </w:p>
    <w:p w14:paraId="052A49BA" w14:textId="31EBB201" w:rsidR="00016E40" w:rsidRPr="00E81CC9" w:rsidRDefault="00016E40" w:rsidP="00016E40">
      <w:pPr>
        <w:numPr>
          <w:ilvl w:val="0"/>
          <w:numId w:val="21"/>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val="0"/>
        <w:autoSpaceDN w:val="0"/>
        <w:adjustRightInd w:val="0"/>
        <w:spacing w:line="300" w:lineRule="atLeast"/>
        <w:rPr>
          <w:rFonts w:ascii="Book Antiqua" w:hAnsi="Book Antiqua"/>
        </w:rPr>
      </w:pPr>
      <w:proofErr w:type="spellStart"/>
      <w:r w:rsidRPr="00E81CC9">
        <w:rPr>
          <w:rFonts w:ascii="Book Antiqua" w:hAnsi="Book Antiqua"/>
        </w:rPr>
        <w:t>SAFe</w:t>
      </w:r>
      <w:proofErr w:type="spellEnd"/>
      <w:r w:rsidRPr="00E81CC9">
        <w:rPr>
          <w:rFonts w:ascii="Book Antiqua" w:hAnsi="Book Antiqua"/>
        </w:rPr>
        <w:t xml:space="preserve"> 5.1 (Scaled Agile Certified) </w:t>
      </w:r>
    </w:p>
    <w:p w14:paraId="56F099DE" w14:textId="77777777" w:rsidR="008F7EDD" w:rsidRPr="00E81CC9" w:rsidRDefault="008F7EDD" w:rsidP="00C53C8A">
      <w:pPr>
        <w:pStyle w:val="Section"/>
        <w:widowControl/>
        <w:numPr>
          <w:ilvl w:val="0"/>
          <w:numId w:val="21"/>
        </w:numPr>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jc w:val="both"/>
        <w:rPr>
          <w:rFonts w:ascii="Book Antiqua" w:hAnsi="Book Antiqua"/>
          <w:sz w:val="20"/>
        </w:rPr>
      </w:pPr>
      <w:r w:rsidRPr="00E81CC9">
        <w:rPr>
          <w:rFonts w:ascii="Book Antiqua" w:hAnsi="Book Antiqua"/>
          <w:smallCaps w:val="0"/>
          <w:sz w:val="20"/>
        </w:rPr>
        <w:t>Case Management Certification (CCM</w:t>
      </w:r>
      <w:r w:rsidRPr="00E81CC9">
        <w:rPr>
          <w:rFonts w:ascii="Book Antiqua" w:hAnsi="Book Antiqua"/>
          <w:sz w:val="20"/>
        </w:rPr>
        <w:t>)</w:t>
      </w:r>
    </w:p>
    <w:p w14:paraId="762E2B0C" w14:textId="0F38CE86" w:rsidR="00935950" w:rsidRPr="00E81CC9" w:rsidRDefault="008F7EDD" w:rsidP="008F7EDD">
      <w:pPr>
        <w:pStyle w:val="Section"/>
        <w:widowControl/>
        <w:numPr>
          <w:ilvl w:val="0"/>
          <w:numId w:val="21"/>
        </w:numPr>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jc w:val="both"/>
        <w:rPr>
          <w:rFonts w:ascii="Book Antiqua" w:hAnsi="Book Antiqua"/>
          <w:smallCaps w:val="0"/>
          <w:sz w:val="20"/>
        </w:rPr>
      </w:pPr>
      <w:r w:rsidRPr="00E81CC9">
        <w:rPr>
          <w:rFonts w:ascii="Book Antiqua" w:hAnsi="Book Antiqua"/>
          <w:smallCaps w:val="0"/>
          <w:sz w:val="20"/>
        </w:rPr>
        <w:t>BLS (Health Care Provider Basic Life Support)</w:t>
      </w:r>
      <w:r w:rsidR="00F90C03" w:rsidRPr="00E81CC9">
        <w:rPr>
          <w:rFonts w:ascii="Book Antiqua" w:hAnsi="Book Antiqua"/>
          <w:smallCaps w:val="0"/>
          <w:sz w:val="20"/>
        </w:rPr>
        <w:t>/</w:t>
      </w:r>
      <w:r w:rsidRPr="00E81CC9">
        <w:rPr>
          <w:rFonts w:ascii="Book Antiqua" w:hAnsi="Book Antiqua"/>
          <w:smallCaps w:val="0"/>
          <w:sz w:val="20"/>
        </w:rPr>
        <w:t>ACLS (Advanced Cardiac Life Support)</w:t>
      </w:r>
    </w:p>
    <w:p w14:paraId="006B4D3A" w14:textId="77777777" w:rsidR="00F90C03" w:rsidRPr="00E81CC9" w:rsidRDefault="00F90C03" w:rsidP="008F7EDD">
      <w:pPr>
        <w:rPr>
          <w:rFonts w:ascii="Book Antiqua" w:hAnsi="Book Antiqua"/>
          <w:sz w:val="24"/>
          <w:szCs w:val="24"/>
        </w:rPr>
      </w:pPr>
    </w:p>
    <w:tbl>
      <w:tblPr>
        <w:tblStyle w:val="TableGrid"/>
        <w:tblW w:w="10188" w:type="dxa"/>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5"/>
        <w:gridCol w:w="3923"/>
      </w:tblGrid>
      <w:tr w:rsidR="00935950" w:rsidRPr="00E81CC9" w14:paraId="4ADDACF1" w14:textId="77777777" w:rsidTr="00E35AE4">
        <w:trPr>
          <w:trHeight w:val="350"/>
        </w:trPr>
        <w:tc>
          <w:tcPr>
            <w:tcW w:w="6064" w:type="dxa"/>
          </w:tcPr>
          <w:p w14:paraId="64365442" w14:textId="77777777" w:rsidR="00935950" w:rsidRPr="00142F41" w:rsidRDefault="00935950" w:rsidP="00467E07">
            <w:pPr>
              <w:pStyle w:val="Section"/>
              <w:widowControl/>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ind w:left="0"/>
              <w:rPr>
                <w:rFonts w:ascii="Book Antiqua" w:hAnsi="Book Antiqua"/>
                <w:b/>
                <w:sz w:val="22"/>
                <w:szCs w:val="22"/>
                <w:u w:val="single"/>
              </w:rPr>
            </w:pPr>
            <w:r w:rsidRPr="00142F41">
              <w:rPr>
                <w:rFonts w:ascii="Book Antiqua" w:hAnsi="Book Antiqua"/>
                <w:b/>
                <w:sz w:val="22"/>
                <w:szCs w:val="22"/>
                <w:u w:val="single"/>
              </w:rPr>
              <w:t>Summary of skills/Qualifications:</w:t>
            </w:r>
          </w:p>
        </w:tc>
        <w:tc>
          <w:tcPr>
            <w:tcW w:w="4124" w:type="dxa"/>
          </w:tcPr>
          <w:p w14:paraId="134B4D35" w14:textId="77777777" w:rsidR="00935950" w:rsidRPr="00142F41" w:rsidRDefault="00935950" w:rsidP="00467E07">
            <w:pPr>
              <w:pStyle w:val="Section"/>
              <w:widowControl/>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ind w:left="0"/>
              <w:rPr>
                <w:rFonts w:ascii="Book Antiqua" w:hAnsi="Book Antiqua"/>
                <w:b/>
                <w:sz w:val="22"/>
                <w:szCs w:val="22"/>
                <w:u w:val="single"/>
              </w:rPr>
            </w:pPr>
            <w:r w:rsidRPr="00142F41">
              <w:rPr>
                <w:rFonts w:ascii="Book Antiqua" w:hAnsi="Book Antiqua"/>
                <w:b/>
                <w:sz w:val="22"/>
                <w:szCs w:val="22"/>
                <w:u w:val="single"/>
              </w:rPr>
              <w:t>SOFT SKILLS:</w:t>
            </w:r>
          </w:p>
        </w:tc>
      </w:tr>
      <w:tr w:rsidR="00935950" w:rsidRPr="00E81CC9" w14:paraId="3BB82F18" w14:textId="77777777" w:rsidTr="00E35AE4">
        <w:trPr>
          <w:trHeight w:val="350"/>
        </w:trPr>
        <w:tc>
          <w:tcPr>
            <w:tcW w:w="6064" w:type="dxa"/>
          </w:tcPr>
          <w:p w14:paraId="0A168521" w14:textId="49CCC284" w:rsidR="00FB5E3D" w:rsidRPr="00E81CC9" w:rsidRDefault="00137321" w:rsidP="00BF661F">
            <w:pPr>
              <w:pStyle w:val="Section"/>
              <w:numPr>
                <w:ilvl w:val="0"/>
                <w:numId w:val="22"/>
              </w:num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rPr>
                <w:rFonts w:ascii="Book Antiqua" w:hAnsi="Book Antiqua"/>
                <w:smallCaps w:val="0"/>
                <w:sz w:val="20"/>
              </w:rPr>
            </w:pPr>
            <w:r w:rsidRPr="00E81CC9">
              <w:rPr>
                <w:rFonts w:ascii="Book Antiqua" w:hAnsi="Book Antiqua"/>
                <w:smallCaps w:val="0"/>
                <w:sz w:val="20"/>
              </w:rPr>
              <w:t xml:space="preserve">Proficient </w:t>
            </w:r>
            <w:r w:rsidR="004060A1">
              <w:rPr>
                <w:rFonts w:ascii="Book Antiqua" w:hAnsi="Book Antiqua"/>
                <w:smallCaps w:val="0"/>
                <w:sz w:val="20"/>
              </w:rPr>
              <w:t>in Scrum</w:t>
            </w:r>
            <w:r w:rsidR="005952FC">
              <w:rPr>
                <w:rFonts w:ascii="Book Antiqua" w:hAnsi="Book Antiqua"/>
                <w:smallCaps w:val="0"/>
                <w:sz w:val="20"/>
              </w:rPr>
              <w:t>/</w:t>
            </w:r>
            <w:r w:rsidR="004060A1">
              <w:rPr>
                <w:rFonts w:ascii="Book Antiqua" w:hAnsi="Book Antiqua"/>
                <w:smallCaps w:val="0"/>
                <w:sz w:val="20"/>
              </w:rPr>
              <w:t>Kanban</w:t>
            </w:r>
            <w:r w:rsidR="005952FC">
              <w:rPr>
                <w:rFonts w:ascii="Book Antiqua" w:hAnsi="Book Antiqua"/>
                <w:smallCaps w:val="0"/>
                <w:sz w:val="20"/>
              </w:rPr>
              <w:t>/Scaled Agile</w:t>
            </w:r>
          </w:p>
          <w:p w14:paraId="65C8B751" w14:textId="55A33953" w:rsidR="00B540E3" w:rsidRDefault="00D67D01" w:rsidP="00BF661F">
            <w:pPr>
              <w:pStyle w:val="Section"/>
              <w:numPr>
                <w:ilvl w:val="0"/>
                <w:numId w:val="22"/>
              </w:num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rPr>
                <w:rFonts w:ascii="Book Antiqua" w:hAnsi="Book Antiqua"/>
                <w:smallCaps w:val="0"/>
                <w:sz w:val="20"/>
              </w:rPr>
            </w:pPr>
            <w:r>
              <w:rPr>
                <w:rFonts w:ascii="Book Antiqua" w:hAnsi="Book Antiqua"/>
                <w:smallCaps w:val="0"/>
                <w:sz w:val="20"/>
              </w:rPr>
              <w:t>Project Management/</w:t>
            </w:r>
            <w:r w:rsidR="00B540E3" w:rsidRPr="00E81CC9">
              <w:rPr>
                <w:rFonts w:ascii="Book Antiqua" w:hAnsi="Book Antiqua"/>
                <w:smallCaps w:val="0"/>
                <w:sz w:val="20"/>
              </w:rPr>
              <w:t xml:space="preserve">Agile &amp; Waterfall </w:t>
            </w:r>
          </w:p>
          <w:p w14:paraId="5D21802D" w14:textId="479A7E60" w:rsidR="00263276" w:rsidRPr="00263276" w:rsidRDefault="00263276" w:rsidP="00263276">
            <w:pPr>
              <w:pStyle w:val="Section"/>
              <w:numPr>
                <w:ilvl w:val="0"/>
                <w:numId w:val="22"/>
              </w:num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rPr>
                <w:rFonts w:ascii="Book Antiqua" w:hAnsi="Book Antiqua"/>
                <w:smallCaps w:val="0"/>
                <w:sz w:val="20"/>
              </w:rPr>
            </w:pPr>
            <w:r w:rsidRPr="00E81CC9">
              <w:rPr>
                <w:rFonts w:ascii="Book Antiqua" w:hAnsi="Book Antiqua"/>
                <w:smallCaps w:val="0"/>
                <w:sz w:val="20"/>
              </w:rPr>
              <w:t>Proficient in JIRA/Confluence/Slack</w:t>
            </w:r>
            <w:r>
              <w:rPr>
                <w:rFonts w:ascii="Book Antiqua" w:hAnsi="Book Antiqua"/>
                <w:smallCaps w:val="0"/>
                <w:sz w:val="20"/>
              </w:rPr>
              <w:t>/Salesforce</w:t>
            </w:r>
          </w:p>
          <w:p w14:paraId="28EEECFB" w14:textId="18F9F822" w:rsidR="001B24CA" w:rsidRDefault="001B24CA" w:rsidP="00C53C8A">
            <w:pPr>
              <w:pStyle w:val="Section"/>
              <w:numPr>
                <w:ilvl w:val="0"/>
                <w:numId w:val="22"/>
              </w:num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rPr>
                <w:rFonts w:ascii="Book Antiqua" w:hAnsi="Book Antiqua"/>
                <w:smallCaps w:val="0"/>
                <w:sz w:val="20"/>
              </w:rPr>
            </w:pPr>
            <w:r w:rsidRPr="00E81CC9">
              <w:rPr>
                <w:rFonts w:ascii="Book Antiqua" w:hAnsi="Book Antiqua"/>
                <w:smallCaps w:val="0"/>
                <w:sz w:val="20"/>
              </w:rPr>
              <w:t>Proficient in Healthcare Quality</w:t>
            </w:r>
          </w:p>
          <w:p w14:paraId="281AF924" w14:textId="18EE3C51" w:rsidR="00BA1211" w:rsidRPr="00BA1211" w:rsidRDefault="00BA1211" w:rsidP="00BA1211">
            <w:pPr>
              <w:pStyle w:val="Section"/>
              <w:numPr>
                <w:ilvl w:val="0"/>
                <w:numId w:val="22"/>
              </w:num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rPr>
                <w:rFonts w:ascii="Book Antiqua" w:hAnsi="Book Antiqua"/>
                <w:smallCaps w:val="0"/>
                <w:sz w:val="20"/>
              </w:rPr>
            </w:pPr>
            <w:r w:rsidRPr="00E81CC9">
              <w:rPr>
                <w:rFonts w:ascii="Book Antiqua" w:hAnsi="Book Antiqua"/>
                <w:smallCaps w:val="0"/>
                <w:sz w:val="20"/>
              </w:rPr>
              <w:t>Proficient in Case Management Process</w:t>
            </w:r>
          </w:p>
          <w:p w14:paraId="02A36B82" w14:textId="54A770CB" w:rsidR="00935950" w:rsidRPr="00E81CC9" w:rsidRDefault="00935950" w:rsidP="00C53C8A">
            <w:pPr>
              <w:pStyle w:val="Section"/>
              <w:numPr>
                <w:ilvl w:val="0"/>
                <w:numId w:val="22"/>
              </w:num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rPr>
                <w:rFonts w:ascii="Book Antiqua" w:hAnsi="Book Antiqua"/>
                <w:smallCaps w:val="0"/>
                <w:sz w:val="20"/>
              </w:rPr>
            </w:pPr>
            <w:r w:rsidRPr="00E81CC9">
              <w:rPr>
                <w:rFonts w:ascii="Book Antiqua" w:hAnsi="Book Antiqua"/>
                <w:smallCaps w:val="0"/>
                <w:sz w:val="20"/>
              </w:rPr>
              <w:t>Quality Audits</w:t>
            </w:r>
          </w:p>
          <w:p w14:paraId="5260016A" w14:textId="3F01CE2E" w:rsidR="00935950" w:rsidRPr="00E81CC9" w:rsidRDefault="00935950" w:rsidP="00C53C8A">
            <w:pPr>
              <w:pStyle w:val="Section"/>
              <w:numPr>
                <w:ilvl w:val="0"/>
                <w:numId w:val="22"/>
              </w:num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rPr>
                <w:rFonts w:ascii="Book Antiqua" w:hAnsi="Book Antiqua"/>
                <w:smallCaps w:val="0"/>
                <w:sz w:val="20"/>
              </w:rPr>
            </w:pPr>
            <w:r w:rsidRPr="00E81CC9">
              <w:rPr>
                <w:rFonts w:ascii="Book Antiqua" w:hAnsi="Book Antiqua"/>
                <w:smallCaps w:val="0"/>
                <w:sz w:val="20"/>
              </w:rPr>
              <w:t>Medical Record Reviews</w:t>
            </w:r>
            <w:r w:rsidR="00F77F54" w:rsidRPr="00E81CC9">
              <w:rPr>
                <w:rFonts w:ascii="Book Antiqua" w:hAnsi="Book Antiqua"/>
                <w:smallCaps w:val="0"/>
                <w:sz w:val="20"/>
              </w:rPr>
              <w:t>/HEDIS</w:t>
            </w:r>
            <w:r w:rsidR="00BF661F" w:rsidRPr="00E81CC9">
              <w:rPr>
                <w:rFonts w:ascii="Book Antiqua" w:hAnsi="Book Antiqua"/>
                <w:smallCaps w:val="0"/>
                <w:sz w:val="20"/>
              </w:rPr>
              <w:t xml:space="preserve"> Stars</w:t>
            </w:r>
          </w:p>
          <w:p w14:paraId="48231946" w14:textId="3E807BFF" w:rsidR="00935950" w:rsidRPr="00E81CC9" w:rsidRDefault="00C63744" w:rsidP="00C53C8A">
            <w:pPr>
              <w:pStyle w:val="Section"/>
              <w:numPr>
                <w:ilvl w:val="0"/>
                <w:numId w:val="22"/>
              </w:num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rPr>
                <w:rFonts w:ascii="Book Antiqua" w:hAnsi="Book Antiqua"/>
                <w:smallCaps w:val="0"/>
                <w:sz w:val="20"/>
              </w:rPr>
            </w:pPr>
            <w:r w:rsidRPr="00E81CC9">
              <w:rPr>
                <w:rFonts w:ascii="Book Antiqua" w:hAnsi="Book Antiqua"/>
                <w:smallCaps w:val="0"/>
                <w:sz w:val="20"/>
              </w:rPr>
              <w:t xml:space="preserve">Knowledge in </w:t>
            </w:r>
            <w:r w:rsidR="0046547A" w:rsidRPr="00E81CC9">
              <w:rPr>
                <w:rFonts w:ascii="Book Antiqua" w:hAnsi="Book Antiqua"/>
                <w:smallCaps w:val="0"/>
                <w:sz w:val="20"/>
              </w:rPr>
              <w:t>Medicaid</w:t>
            </w:r>
            <w:r w:rsidR="00F87C66" w:rsidRPr="00E81CC9">
              <w:rPr>
                <w:rFonts w:ascii="Book Antiqua" w:hAnsi="Book Antiqua"/>
                <w:smallCaps w:val="0"/>
                <w:sz w:val="20"/>
              </w:rPr>
              <w:t>/</w:t>
            </w:r>
            <w:r w:rsidRPr="00E81CC9">
              <w:rPr>
                <w:rFonts w:ascii="Book Antiqua" w:hAnsi="Book Antiqua"/>
                <w:smallCaps w:val="0"/>
                <w:sz w:val="20"/>
              </w:rPr>
              <w:t>Medicare/External Payer/</w:t>
            </w:r>
            <w:r w:rsidR="00F87C66" w:rsidRPr="00E81CC9">
              <w:rPr>
                <w:rFonts w:ascii="Book Antiqua" w:hAnsi="Book Antiqua"/>
                <w:smallCaps w:val="0"/>
                <w:sz w:val="20"/>
              </w:rPr>
              <w:t xml:space="preserve">Commercial/ACO </w:t>
            </w:r>
            <w:r w:rsidR="0046547A" w:rsidRPr="00E81CC9">
              <w:rPr>
                <w:rFonts w:ascii="Book Antiqua" w:hAnsi="Book Antiqua"/>
                <w:smallCaps w:val="0"/>
                <w:sz w:val="20"/>
              </w:rPr>
              <w:t>Health plans</w:t>
            </w:r>
            <w:r w:rsidR="00935950" w:rsidRPr="00E81CC9">
              <w:rPr>
                <w:rFonts w:ascii="Book Antiqua" w:hAnsi="Book Antiqua"/>
                <w:smallCaps w:val="0"/>
                <w:sz w:val="20"/>
              </w:rPr>
              <w:t xml:space="preserve"> </w:t>
            </w:r>
          </w:p>
          <w:p w14:paraId="3F42A141" w14:textId="04D76974" w:rsidR="00F87C66" w:rsidRPr="00E81CC9" w:rsidRDefault="00935950" w:rsidP="00C53C8A">
            <w:pPr>
              <w:pStyle w:val="Section"/>
              <w:numPr>
                <w:ilvl w:val="0"/>
                <w:numId w:val="22"/>
              </w:num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rPr>
                <w:rFonts w:ascii="Book Antiqua" w:hAnsi="Book Antiqua"/>
                <w:smallCaps w:val="0"/>
                <w:sz w:val="20"/>
              </w:rPr>
            </w:pPr>
            <w:r w:rsidRPr="00E81CC9">
              <w:rPr>
                <w:rFonts w:ascii="Book Antiqua" w:hAnsi="Book Antiqua"/>
                <w:smallCaps w:val="0"/>
                <w:sz w:val="20"/>
              </w:rPr>
              <w:t>Proficient in URAC/NCQA</w:t>
            </w:r>
            <w:r w:rsidR="0081698C" w:rsidRPr="00E81CC9">
              <w:rPr>
                <w:rFonts w:ascii="Book Antiqua" w:hAnsi="Book Antiqua"/>
                <w:smallCaps w:val="0"/>
                <w:sz w:val="20"/>
              </w:rPr>
              <w:t>/HEDIS</w:t>
            </w:r>
            <w:r w:rsidRPr="00E81CC9">
              <w:rPr>
                <w:rFonts w:ascii="Book Antiqua" w:hAnsi="Book Antiqua"/>
                <w:smallCaps w:val="0"/>
                <w:sz w:val="20"/>
              </w:rPr>
              <w:t xml:space="preserve"> standards</w:t>
            </w:r>
          </w:p>
          <w:p w14:paraId="058D7424" w14:textId="490CCAC0" w:rsidR="00935950" w:rsidRPr="00E81CC9" w:rsidRDefault="00935950" w:rsidP="00C53C8A">
            <w:pPr>
              <w:pStyle w:val="Section"/>
              <w:numPr>
                <w:ilvl w:val="0"/>
                <w:numId w:val="22"/>
              </w:num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rPr>
                <w:rFonts w:ascii="Book Antiqua" w:hAnsi="Book Antiqua"/>
                <w:smallCaps w:val="0"/>
                <w:sz w:val="20"/>
              </w:rPr>
            </w:pPr>
            <w:r w:rsidRPr="00E81CC9">
              <w:rPr>
                <w:rFonts w:ascii="Book Antiqua" w:hAnsi="Book Antiqua"/>
                <w:smallCaps w:val="0"/>
                <w:sz w:val="20"/>
              </w:rPr>
              <w:t>Proficient with multiple (EMRs/EHR’s)</w:t>
            </w:r>
          </w:p>
          <w:p w14:paraId="1EAD3729" w14:textId="374F68AF" w:rsidR="00935950" w:rsidRPr="00E81CC9" w:rsidRDefault="00F87C66" w:rsidP="00C53C8A">
            <w:pPr>
              <w:pStyle w:val="Section"/>
              <w:numPr>
                <w:ilvl w:val="0"/>
                <w:numId w:val="22"/>
              </w:num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rPr>
                <w:rFonts w:ascii="Book Antiqua" w:hAnsi="Book Antiqua"/>
                <w:smallCaps w:val="0"/>
                <w:sz w:val="20"/>
              </w:rPr>
            </w:pPr>
            <w:r w:rsidRPr="00E81CC9">
              <w:rPr>
                <w:rFonts w:ascii="Book Antiqua" w:hAnsi="Book Antiqua"/>
                <w:smallCaps w:val="0"/>
                <w:sz w:val="20"/>
              </w:rPr>
              <w:t>Avaya/</w:t>
            </w:r>
            <w:proofErr w:type="spellStart"/>
            <w:r w:rsidRPr="00E81CC9">
              <w:rPr>
                <w:rFonts w:ascii="Book Antiqua" w:hAnsi="Book Antiqua"/>
                <w:smallCaps w:val="0"/>
                <w:sz w:val="20"/>
              </w:rPr>
              <w:t>Genesys</w:t>
            </w:r>
            <w:proofErr w:type="spellEnd"/>
            <w:r w:rsidRPr="00E81CC9">
              <w:rPr>
                <w:rFonts w:ascii="Book Antiqua" w:hAnsi="Book Antiqua"/>
                <w:smallCaps w:val="0"/>
                <w:sz w:val="20"/>
              </w:rPr>
              <w:t>/Omni Phone System</w:t>
            </w:r>
          </w:p>
          <w:p w14:paraId="64212F61" w14:textId="46ECD7BE" w:rsidR="004777AA" w:rsidRPr="00E81CC9" w:rsidRDefault="004777AA" w:rsidP="00C53C8A">
            <w:pPr>
              <w:pStyle w:val="Section"/>
              <w:numPr>
                <w:ilvl w:val="0"/>
                <w:numId w:val="22"/>
              </w:num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rPr>
                <w:rFonts w:ascii="Book Antiqua" w:hAnsi="Book Antiqua"/>
                <w:smallCaps w:val="0"/>
                <w:sz w:val="20"/>
              </w:rPr>
            </w:pPr>
            <w:r w:rsidRPr="00E81CC9">
              <w:rPr>
                <w:rFonts w:ascii="Book Antiqua" w:hAnsi="Book Antiqua"/>
                <w:smallCaps w:val="0"/>
                <w:sz w:val="20"/>
              </w:rPr>
              <w:t>Proficient in Microsoft Applications</w:t>
            </w:r>
            <w:r w:rsidR="00F87C66" w:rsidRPr="00E81CC9">
              <w:rPr>
                <w:rFonts w:ascii="Book Antiqua" w:hAnsi="Book Antiqua"/>
                <w:smallCaps w:val="0"/>
                <w:sz w:val="20"/>
              </w:rPr>
              <w:t>/</w:t>
            </w:r>
            <w:r w:rsidR="00761824">
              <w:rPr>
                <w:rFonts w:ascii="Book Antiqua" w:hAnsi="Book Antiqua"/>
                <w:smallCaps w:val="0"/>
                <w:sz w:val="20"/>
              </w:rPr>
              <w:t>Microsoft Project</w:t>
            </w:r>
          </w:p>
          <w:p w14:paraId="532E67AB" w14:textId="5C91CB30" w:rsidR="00BA1211" w:rsidRPr="00E81CC9" w:rsidRDefault="00BA1211" w:rsidP="00BA1211">
            <w:pPr>
              <w:pStyle w:val="Section"/>
              <w:numPr>
                <w:ilvl w:val="0"/>
                <w:numId w:val="22"/>
              </w:num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rPr>
                <w:rFonts w:ascii="Book Antiqua" w:hAnsi="Book Antiqua"/>
                <w:smallCaps w:val="0"/>
                <w:sz w:val="20"/>
              </w:rPr>
            </w:pPr>
            <w:r w:rsidRPr="00E81CC9">
              <w:rPr>
                <w:rFonts w:ascii="Book Antiqua" w:hAnsi="Book Antiqua"/>
                <w:smallCaps w:val="0"/>
                <w:sz w:val="20"/>
              </w:rPr>
              <w:t>Accountable Care Org</w:t>
            </w:r>
            <w:r w:rsidR="003545DC">
              <w:rPr>
                <w:rFonts w:ascii="Book Antiqua" w:hAnsi="Book Antiqua"/>
                <w:smallCaps w:val="0"/>
                <w:sz w:val="20"/>
              </w:rPr>
              <w:t xml:space="preserve"> </w:t>
            </w:r>
            <w:r w:rsidRPr="00E81CC9">
              <w:rPr>
                <w:rFonts w:ascii="Book Antiqua" w:hAnsi="Book Antiqua"/>
                <w:smallCaps w:val="0"/>
                <w:sz w:val="20"/>
              </w:rPr>
              <w:t>Certified</w:t>
            </w:r>
          </w:p>
          <w:p w14:paraId="50065DBD" w14:textId="77777777" w:rsidR="00BA1211" w:rsidRDefault="00BA1211" w:rsidP="00BA1211">
            <w:pPr>
              <w:pStyle w:val="Section"/>
              <w:numPr>
                <w:ilvl w:val="0"/>
                <w:numId w:val="22"/>
              </w:num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rPr>
                <w:rFonts w:ascii="Book Antiqua" w:hAnsi="Book Antiqua"/>
                <w:smallCaps w:val="0"/>
                <w:sz w:val="20"/>
              </w:rPr>
            </w:pPr>
            <w:r w:rsidRPr="00E81CC9">
              <w:rPr>
                <w:rFonts w:ascii="Book Antiqua" w:hAnsi="Book Antiqua"/>
                <w:smallCaps w:val="0"/>
                <w:sz w:val="20"/>
              </w:rPr>
              <w:t>M&amp;R Foundation &amp; Practitioner Certified</w:t>
            </w:r>
          </w:p>
          <w:p w14:paraId="62805DFF" w14:textId="2995AF18" w:rsidR="00F87C66" w:rsidRPr="00E81CC9" w:rsidRDefault="00B36C35" w:rsidP="00BA1211">
            <w:pPr>
              <w:pStyle w:val="Section"/>
              <w:numPr>
                <w:ilvl w:val="0"/>
                <w:numId w:val="22"/>
              </w:num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rPr>
                <w:rFonts w:ascii="Book Antiqua" w:hAnsi="Book Antiqua"/>
                <w:smallCaps w:val="0"/>
                <w:sz w:val="20"/>
              </w:rPr>
            </w:pPr>
            <w:r>
              <w:rPr>
                <w:rFonts w:ascii="Book Antiqua" w:hAnsi="Book Antiqua"/>
                <w:smallCaps w:val="0"/>
                <w:sz w:val="20"/>
              </w:rPr>
              <w:t>SQL/</w:t>
            </w:r>
            <w:r w:rsidR="00F87C66" w:rsidRPr="00E81CC9">
              <w:rPr>
                <w:rFonts w:ascii="Book Antiqua" w:hAnsi="Book Antiqua"/>
                <w:smallCaps w:val="0"/>
                <w:sz w:val="20"/>
              </w:rPr>
              <w:t>Tableau/</w:t>
            </w:r>
            <w:proofErr w:type="spellStart"/>
            <w:r w:rsidR="00602679" w:rsidRPr="00E81CC9">
              <w:rPr>
                <w:rFonts w:ascii="Book Antiqua" w:hAnsi="Book Antiqua"/>
                <w:smallCaps w:val="0"/>
                <w:sz w:val="20"/>
              </w:rPr>
              <w:t>PowerBI</w:t>
            </w:r>
            <w:proofErr w:type="spellEnd"/>
            <w:r w:rsidR="00602679" w:rsidRPr="00E81CC9">
              <w:rPr>
                <w:rFonts w:ascii="Book Antiqua" w:hAnsi="Book Antiqua"/>
                <w:smallCaps w:val="0"/>
                <w:sz w:val="20"/>
              </w:rPr>
              <w:t>/</w:t>
            </w:r>
            <w:r w:rsidR="00F87C66" w:rsidRPr="00E81CC9">
              <w:rPr>
                <w:rFonts w:ascii="Book Antiqua" w:hAnsi="Book Antiqua"/>
                <w:smallCaps w:val="0"/>
                <w:sz w:val="20"/>
              </w:rPr>
              <w:t>SharePoint</w:t>
            </w:r>
            <w:r w:rsidR="00146019" w:rsidRPr="00E81CC9">
              <w:rPr>
                <w:rFonts w:ascii="Book Antiqua" w:hAnsi="Book Antiqua"/>
                <w:smallCaps w:val="0"/>
                <w:sz w:val="20"/>
              </w:rPr>
              <w:t>/</w:t>
            </w:r>
            <w:proofErr w:type="spellStart"/>
            <w:r w:rsidR="00146019" w:rsidRPr="00E81CC9">
              <w:rPr>
                <w:rFonts w:ascii="Book Antiqua" w:hAnsi="Book Antiqua"/>
                <w:smallCaps w:val="0"/>
                <w:sz w:val="20"/>
              </w:rPr>
              <w:t>Webex</w:t>
            </w:r>
            <w:proofErr w:type="spellEnd"/>
            <w:r w:rsidR="00146019" w:rsidRPr="00E81CC9">
              <w:rPr>
                <w:rFonts w:ascii="Book Antiqua" w:hAnsi="Book Antiqua"/>
                <w:smallCaps w:val="0"/>
                <w:sz w:val="20"/>
              </w:rPr>
              <w:t>/</w:t>
            </w:r>
            <w:r w:rsidR="000A09CF" w:rsidRPr="00E81CC9">
              <w:rPr>
                <w:rFonts w:ascii="Book Antiqua" w:hAnsi="Book Antiqua"/>
                <w:smallCaps w:val="0"/>
                <w:sz w:val="20"/>
              </w:rPr>
              <w:t>Zoom/</w:t>
            </w:r>
            <w:proofErr w:type="spellStart"/>
            <w:r w:rsidR="00146019" w:rsidRPr="00E81CC9">
              <w:rPr>
                <w:rFonts w:ascii="Book Antiqua" w:hAnsi="Book Antiqua"/>
                <w:smallCaps w:val="0"/>
                <w:sz w:val="20"/>
              </w:rPr>
              <w:t>MyBPS</w:t>
            </w:r>
            <w:proofErr w:type="spellEnd"/>
          </w:p>
          <w:p w14:paraId="7629EE91" w14:textId="01B33615" w:rsidR="002875B5" w:rsidRPr="00E81CC9" w:rsidRDefault="002875B5" w:rsidP="00263276">
            <w:pPr>
              <w:pStyle w:val="Section"/>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ind w:left="720"/>
              <w:rPr>
                <w:rFonts w:ascii="Book Antiqua" w:hAnsi="Book Antiqua"/>
                <w:smallCaps w:val="0"/>
                <w:sz w:val="20"/>
              </w:rPr>
            </w:pPr>
          </w:p>
        </w:tc>
        <w:tc>
          <w:tcPr>
            <w:tcW w:w="4124" w:type="dxa"/>
          </w:tcPr>
          <w:p w14:paraId="41B2263D" w14:textId="77777777" w:rsidR="00935950" w:rsidRPr="00E81CC9" w:rsidRDefault="00020630" w:rsidP="00C53C8A">
            <w:pPr>
              <w:pStyle w:val="Section"/>
              <w:widowControl/>
              <w:numPr>
                <w:ilvl w:val="0"/>
                <w:numId w:val="22"/>
              </w:numPr>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rPr>
                <w:rFonts w:ascii="Book Antiqua" w:hAnsi="Book Antiqua"/>
                <w:smallCaps w:val="0"/>
                <w:sz w:val="20"/>
              </w:rPr>
            </w:pPr>
            <w:r w:rsidRPr="00E81CC9">
              <w:rPr>
                <w:rFonts w:ascii="Book Antiqua" w:hAnsi="Book Antiqua"/>
                <w:smallCaps w:val="0"/>
                <w:sz w:val="20"/>
              </w:rPr>
              <w:t>Leadership</w:t>
            </w:r>
          </w:p>
          <w:p w14:paraId="6A71CBD9" w14:textId="77777777" w:rsidR="00935950" w:rsidRPr="00E81CC9" w:rsidRDefault="00935950" w:rsidP="00C53C8A">
            <w:pPr>
              <w:pStyle w:val="Section"/>
              <w:widowControl/>
              <w:numPr>
                <w:ilvl w:val="0"/>
                <w:numId w:val="22"/>
              </w:numPr>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rPr>
                <w:rFonts w:ascii="Book Antiqua" w:hAnsi="Book Antiqua"/>
                <w:smallCaps w:val="0"/>
                <w:sz w:val="20"/>
              </w:rPr>
            </w:pPr>
            <w:r w:rsidRPr="00E81CC9">
              <w:rPr>
                <w:rFonts w:ascii="Book Antiqua" w:hAnsi="Book Antiqua"/>
                <w:smallCaps w:val="0"/>
                <w:sz w:val="20"/>
              </w:rPr>
              <w:t>Excellent written and verbal communication</w:t>
            </w:r>
          </w:p>
          <w:p w14:paraId="2AA62DEF" w14:textId="070AC37A" w:rsidR="00935950" w:rsidRPr="00E81CC9" w:rsidRDefault="00935950" w:rsidP="00C53C8A">
            <w:pPr>
              <w:pStyle w:val="Section"/>
              <w:widowControl/>
              <w:numPr>
                <w:ilvl w:val="0"/>
                <w:numId w:val="22"/>
              </w:numPr>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rPr>
                <w:rFonts w:ascii="Book Antiqua" w:hAnsi="Book Antiqua"/>
                <w:smallCaps w:val="0"/>
                <w:sz w:val="20"/>
              </w:rPr>
            </w:pPr>
            <w:r w:rsidRPr="00E81CC9">
              <w:rPr>
                <w:rFonts w:ascii="Book Antiqua" w:hAnsi="Book Antiqua"/>
                <w:smallCaps w:val="0"/>
                <w:sz w:val="20"/>
              </w:rPr>
              <w:t>Team builder</w:t>
            </w:r>
            <w:r w:rsidR="00664E02" w:rsidRPr="00E81CC9">
              <w:rPr>
                <w:rFonts w:ascii="Book Antiqua" w:hAnsi="Book Antiqua"/>
                <w:smallCaps w:val="0"/>
                <w:sz w:val="20"/>
              </w:rPr>
              <w:t xml:space="preserve"> &amp; Coach</w:t>
            </w:r>
          </w:p>
          <w:p w14:paraId="443CE518" w14:textId="7B44A8FB" w:rsidR="00935950" w:rsidRPr="00E81CC9" w:rsidRDefault="00664E02" w:rsidP="00C53C8A">
            <w:pPr>
              <w:pStyle w:val="Section"/>
              <w:widowControl/>
              <w:numPr>
                <w:ilvl w:val="0"/>
                <w:numId w:val="22"/>
              </w:numPr>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rPr>
                <w:rFonts w:ascii="Book Antiqua" w:hAnsi="Book Antiqua"/>
                <w:smallCaps w:val="0"/>
                <w:sz w:val="20"/>
              </w:rPr>
            </w:pPr>
            <w:r w:rsidRPr="00E81CC9">
              <w:rPr>
                <w:rFonts w:ascii="Book Antiqua" w:hAnsi="Book Antiqua"/>
                <w:smallCaps w:val="0"/>
                <w:sz w:val="20"/>
              </w:rPr>
              <w:t>Analytical</w:t>
            </w:r>
            <w:r w:rsidR="00935950" w:rsidRPr="00E81CC9">
              <w:rPr>
                <w:rFonts w:ascii="Book Antiqua" w:hAnsi="Book Antiqua"/>
                <w:smallCaps w:val="0"/>
                <w:sz w:val="20"/>
              </w:rPr>
              <w:t xml:space="preserve">/Solution oriented </w:t>
            </w:r>
          </w:p>
          <w:p w14:paraId="6F2D9731" w14:textId="77777777" w:rsidR="00935950" w:rsidRPr="00E81CC9" w:rsidRDefault="00935950" w:rsidP="00C53C8A">
            <w:pPr>
              <w:pStyle w:val="Section"/>
              <w:widowControl/>
              <w:numPr>
                <w:ilvl w:val="0"/>
                <w:numId w:val="22"/>
              </w:numPr>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rPr>
                <w:rFonts w:ascii="Book Antiqua" w:hAnsi="Book Antiqua"/>
                <w:smallCaps w:val="0"/>
                <w:sz w:val="20"/>
              </w:rPr>
            </w:pPr>
            <w:r w:rsidRPr="00E81CC9">
              <w:rPr>
                <w:rFonts w:ascii="Book Antiqua" w:hAnsi="Book Antiqua"/>
                <w:smallCaps w:val="0"/>
                <w:sz w:val="20"/>
              </w:rPr>
              <w:t>Flexible and adaptable to change</w:t>
            </w:r>
          </w:p>
          <w:p w14:paraId="430E2BF6" w14:textId="729E5911" w:rsidR="00935950" w:rsidRPr="00E81CC9" w:rsidRDefault="00664E02" w:rsidP="00C53C8A">
            <w:pPr>
              <w:pStyle w:val="Section"/>
              <w:widowControl/>
              <w:numPr>
                <w:ilvl w:val="0"/>
                <w:numId w:val="22"/>
              </w:numPr>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rPr>
                <w:rFonts w:ascii="Book Antiqua" w:hAnsi="Book Antiqua"/>
                <w:smallCaps w:val="0"/>
                <w:sz w:val="20"/>
              </w:rPr>
            </w:pPr>
            <w:r w:rsidRPr="00E81CC9">
              <w:rPr>
                <w:rFonts w:ascii="Book Antiqua" w:hAnsi="Book Antiqua"/>
                <w:smallCaps w:val="0"/>
                <w:sz w:val="20"/>
              </w:rPr>
              <w:t>Open to c</w:t>
            </w:r>
            <w:r w:rsidR="00935950" w:rsidRPr="00E81CC9">
              <w:rPr>
                <w:rFonts w:ascii="Book Antiqua" w:hAnsi="Book Antiqua"/>
                <w:smallCaps w:val="0"/>
                <w:sz w:val="20"/>
              </w:rPr>
              <w:t xml:space="preserve">hallenges </w:t>
            </w:r>
          </w:p>
          <w:p w14:paraId="3FCBD697" w14:textId="1AAA314F" w:rsidR="00FA0E33" w:rsidRPr="00E81CC9" w:rsidRDefault="00FA0E33" w:rsidP="00C53C8A">
            <w:pPr>
              <w:pStyle w:val="Section"/>
              <w:widowControl/>
              <w:numPr>
                <w:ilvl w:val="0"/>
                <w:numId w:val="22"/>
              </w:numPr>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rPr>
                <w:rFonts w:ascii="Book Antiqua" w:hAnsi="Book Antiqua"/>
                <w:smallCaps w:val="0"/>
                <w:sz w:val="20"/>
              </w:rPr>
            </w:pPr>
            <w:r w:rsidRPr="00E81CC9">
              <w:rPr>
                <w:rFonts w:ascii="Book Antiqua" w:hAnsi="Book Antiqua"/>
                <w:smallCaps w:val="0"/>
                <w:sz w:val="20"/>
              </w:rPr>
              <w:t>Highly organized</w:t>
            </w:r>
          </w:p>
          <w:p w14:paraId="11B94B45" w14:textId="359C25E5" w:rsidR="00935950" w:rsidRPr="00E81CC9" w:rsidRDefault="00664E02" w:rsidP="00C53C8A">
            <w:pPr>
              <w:pStyle w:val="Section"/>
              <w:widowControl/>
              <w:numPr>
                <w:ilvl w:val="0"/>
                <w:numId w:val="22"/>
              </w:numPr>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rPr>
                <w:rFonts w:ascii="Book Antiqua" w:hAnsi="Book Antiqua"/>
                <w:smallCaps w:val="0"/>
                <w:sz w:val="20"/>
              </w:rPr>
            </w:pPr>
            <w:r w:rsidRPr="00E81CC9">
              <w:rPr>
                <w:rFonts w:ascii="Book Antiqua" w:hAnsi="Book Antiqua"/>
                <w:smallCaps w:val="0"/>
                <w:sz w:val="20"/>
              </w:rPr>
              <w:t>Initiative-taking</w:t>
            </w:r>
          </w:p>
          <w:p w14:paraId="0C8953D0" w14:textId="17A1711A" w:rsidR="00935950" w:rsidRPr="00E81CC9" w:rsidRDefault="00664E02" w:rsidP="00C53C8A">
            <w:pPr>
              <w:pStyle w:val="Section"/>
              <w:widowControl/>
              <w:numPr>
                <w:ilvl w:val="0"/>
                <w:numId w:val="22"/>
              </w:numPr>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rPr>
                <w:rFonts w:ascii="Book Antiqua" w:hAnsi="Book Antiqua"/>
                <w:smallCaps w:val="0"/>
                <w:sz w:val="20"/>
              </w:rPr>
            </w:pPr>
            <w:r w:rsidRPr="00E81CC9">
              <w:rPr>
                <w:rFonts w:ascii="Book Antiqua" w:hAnsi="Book Antiqua"/>
                <w:smallCaps w:val="0"/>
                <w:sz w:val="20"/>
              </w:rPr>
              <w:t>Adaptive learner</w:t>
            </w:r>
            <w:r w:rsidR="00935950" w:rsidRPr="00E81CC9">
              <w:rPr>
                <w:rFonts w:ascii="Book Antiqua" w:hAnsi="Book Antiqua"/>
                <w:smallCaps w:val="0"/>
                <w:sz w:val="20"/>
              </w:rPr>
              <w:t xml:space="preserve"> </w:t>
            </w:r>
          </w:p>
          <w:p w14:paraId="0B60F974" w14:textId="77777777" w:rsidR="00935950" w:rsidRPr="00E81CC9" w:rsidRDefault="00935950" w:rsidP="00C53C8A">
            <w:pPr>
              <w:pStyle w:val="Section"/>
              <w:widowControl/>
              <w:numPr>
                <w:ilvl w:val="0"/>
                <w:numId w:val="22"/>
              </w:numPr>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rPr>
                <w:rFonts w:ascii="Book Antiqua" w:hAnsi="Book Antiqua"/>
                <w:smallCaps w:val="0"/>
                <w:sz w:val="20"/>
              </w:rPr>
            </w:pPr>
            <w:r w:rsidRPr="00E81CC9">
              <w:rPr>
                <w:rFonts w:ascii="Book Antiqua" w:hAnsi="Book Antiqua"/>
                <w:smallCaps w:val="0"/>
                <w:sz w:val="20"/>
              </w:rPr>
              <w:t xml:space="preserve">Committed to success </w:t>
            </w:r>
          </w:p>
          <w:p w14:paraId="224E9509" w14:textId="22A24612" w:rsidR="00935950" w:rsidRPr="00E81CC9" w:rsidRDefault="00935950" w:rsidP="00C53C8A">
            <w:pPr>
              <w:pStyle w:val="Section"/>
              <w:widowControl/>
              <w:numPr>
                <w:ilvl w:val="0"/>
                <w:numId w:val="22"/>
              </w:numPr>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rPr>
                <w:rFonts w:ascii="Book Antiqua" w:hAnsi="Book Antiqua"/>
                <w:smallCaps w:val="0"/>
                <w:sz w:val="20"/>
              </w:rPr>
            </w:pPr>
            <w:r w:rsidRPr="00E81CC9">
              <w:rPr>
                <w:rFonts w:ascii="Book Antiqua" w:hAnsi="Book Antiqua"/>
                <w:smallCaps w:val="0"/>
                <w:sz w:val="20"/>
              </w:rPr>
              <w:t xml:space="preserve">Positive </w:t>
            </w:r>
            <w:r w:rsidR="00664E02" w:rsidRPr="00E81CC9">
              <w:rPr>
                <w:rFonts w:ascii="Book Antiqua" w:hAnsi="Book Antiqua"/>
                <w:smallCaps w:val="0"/>
                <w:sz w:val="20"/>
              </w:rPr>
              <w:t>outlook</w:t>
            </w:r>
            <w:r w:rsidRPr="00E81CC9">
              <w:rPr>
                <w:rFonts w:ascii="Book Antiqua" w:hAnsi="Book Antiqua"/>
                <w:smallCaps w:val="0"/>
                <w:sz w:val="20"/>
              </w:rPr>
              <w:t xml:space="preserve"> and</w:t>
            </w:r>
            <w:r w:rsidR="00664E02" w:rsidRPr="00E81CC9">
              <w:rPr>
                <w:rFonts w:ascii="Book Antiqua" w:hAnsi="Book Antiqua"/>
                <w:smallCaps w:val="0"/>
                <w:sz w:val="20"/>
              </w:rPr>
              <w:t xml:space="preserve"> </w:t>
            </w:r>
            <w:r w:rsidR="00FA0E33" w:rsidRPr="00E81CC9">
              <w:rPr>
                <w:rFonts w:ascii="Book Antiqua" w:hAnsi="Book Antiqua"/>
                <w:smallCaps w:val="0"/>
                <w:sz w:val="20"/>
              </w:rPr>
              <w:t xml:space="preserve">high </w:t>
            </w:r>
            <w:r w:rsidR="00664E02" w:rsidRPr="00E81CC9">
              <w:rPr>
                <w:rFonts w:ascii="Book Antiqua" w:hAnsi="Book Antiqua"/>
                <w:smallCaps w:val="0"/>
                <w:sz w:val="20"/>
              </w:rPr>
              <w:t>ethical</w:t>
            </w:r>
            <w:r w:rsidRPr="00E81CC9">
              <w:rPr>
                <w:rFonts w:ascii="Book Antiqua" w:hAnsi="Book Antiqua"/>
                <w:smallCaps w:val="0"/>
                <w:sz w:val="20"/>
              </w:rPr>
              <w:t xml:space="preserve"> </w:t>
            </w:r>
            <w:r w:rsidR="00664E02" w:rsidRPr="00E81CC9">
              <w:rPr>
                <w:rFonts w:ascii="Book Antiqua" w:hAnsi="Book Antiqua"/>
                <w:smallCaps w:val="0"/>
                <w:sz w:val="20"/>
              </w:rPr>
              <w:t>I</w:t>
            </w:r>
            <w:r w:rsidRPr="00E81CC9">
              <w:rPr>
                <w:rFonts w:ascii="Book Antiqua" w:hAnsi="Book Antiqua"/>
                <w:smallCaps w:val="0"/>
                <w:sz w:val="20"/>
              </w:rPr>
              <w:t>ntegrity</w:t>
            </w:r>
          </w:p>
        </w:tc>
      </w:tr>
    </w:tbl>
    <w:p w14:paraId="5E0EAA76" w14:textId="77777777" w:rsidR="00602612" w:rsidRDefault="00602612" w:rsidP="00935950">
      <w:pPr>
        <w:pStyle w:val="Section"/>
        <w:widowControl/>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ind w:left="0"/>
        <w:jc w:val="both"/>
        <w:rPr>
          <w:rFonts w:ascii="Book Antiqua" w:hAnsi="Book Antiqua"/>
          <w:b/>
          <w:sz w:val="28"/>
          <w:szCs w:val="28"/>
          <w:u w:val="single"/>
        </w:rPr>
      </w:pPr>
    </w:p>
    <w:p w14:paraId="50AAECDF" w14:textId="29DB5312" w:rsidR="00935950" w:rsidRPr="00E81CC9" w:rsidRDefault="00935950" w:rsidP="00935950">
      <w:pPr>
        <w:pStyle w:val="Section"/>
        <w:widowControl/>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ind w:left="0"/>
        <w:jc w:val="both"/>
        <w:rPr>
          <w:rFonts w:ascii="Book Antiqua" w:hAnsi="Book Antiqua"/>
          <w:b/>
          <w:sz w:val="28"/>
          <w:szCs w:val="28"/>
          <w:u w:val="single"/>
        </w:rPr>
      </w:pPr>
      <w:r w:rsidRPr="00E81CC9">
        <w:rPr>
          <w:rFonts w:ascii="Book Antiqua" w:hAnsi="Book Antiqua"/>
          <w:b/>
          <w:sz w:val="28"/>
          <w:szCs w:val="28"/>
          <w:u w:val="single"/>
        </w:rPr>
        <w:t>Employment</w:t>
      </w:r>
    </w:p>
    <w:p w14:paraId="484DFBFB" w14:textId="77777777" w:rsidR="00935950" w:rsidRPr="00E81CC9" w:rsidRDefault="00935950" w:rsidP="00935950">
      <w:pPr>
        <w:pStyle w:val="Section"/>
        <w:widowControl/>
        <w:tabs>
          <w:tab w:val="left" w:pos="-3960"/>
          <w:tab w:val="left" w:pos="-3480"/>
          <w:tab w:val="left" w:pos="-3001"/>
          <w:tab w:val="left" w:pos="-2521"/>
          <w:tab w:val="left" w:pos="-2042"/>
          <w:tab w:val="left" w:pos="-1562"/>
          <w:tab w:val="left" w:pos="-1082"/>
          <w:tab w:val="left" w:pos="-604"/>
          <w:tab w:val="left" w:pos="-124"/>
          <w:tab w:val="left" w:pos="355"/>
          <w:tab w:val="left" w:pos="835"/>
          <w:tab w:val="left" w:pos="1315"/>
          <w:tab w:val="left" w:pos="1794"/>
          <w:tab w:val="left" w:pos="2274"/>
          <w:tab w:val="left" w:pos="2753"/>
          <w:tab w:val="left" w:pos="3233"/>
          <w:tab w:val="left" w:pos="3713"/>
          <w:tab w:val="left" w:pos="4192"/>
          <w:tab w:val="left" w:pos="4672"/>
          <w:tab w:val="left" w:pos="5150"/>
          <w:tab w:val="left" w:pos="5630"/>
          <w:tab w:val="left" w:pos="6110"/>
          <w:tab w:val="left" w:pos="6589"/>
          <w:tab w:val="left" w:pos="7069"/>
          <w:tab w:val="left" w:pos="7548"/>
          <w:tab w:val="left" w:pos="8028"/>
          <w:tab w:val="left" w:pos="8508"/>
          <w:tab w:val="left" w:pos="8987"/>
          <w:tab w:val="left" w:pos="9467"/>
          <w:tab w:val="left" w:pos="9946"/>
          <w:tab w:val="left" w:pos="10426"/>
          <w:tab w:val="left" w:pos="10906"/>
          <w:tab w:val="left" w:pos="11384"/>
          <w:tab w:val="left" w:pos="11864"/>
          <w:tab w:val="left" w:pos="12343"/>
          <w:tab w:val="left" w:pos="12823"/>
          <w:tab w:val="left" w:pos="13303"/>
          <w:tab w:val="left" w:pos="13782"/>
          <w:tab w:val="left" w:pos="14262"/>
          <w:tab w:val="left" w:pos="14741"/>
        </w:tabs>
        <w:jc w:val="both"/>
        <w:rPr>
          <w:rFonts w:ascii="Book Antiqua" w:hAnsi="Book Antiqua"/>
          <w:sz w:val="24"/>
          <w:szCs w:val="24"/>
        </w:rPr>
      </w:pPr>
    </w:p>
    <w:p w14:paraId="036640BD" w14:textId="6506A0AB" w:rsidR="00641750" w:rsidRPr="00142F41" w:rsidRDefault="00641750" w:rsidP="00731E19">
      <w:pPr>
        <w:tabs>
          <w:tab w:val="right" w:pos="7560"/>
        </w:tabs>
        <w:ind w:left="1915" w:hanging="1915"/>
        <w:jc w:val="both"/>
        <w:rPr>
          <w:rFonts w:ascii="Book Antiqua" w:hAnsi="Book Antiqua"/>
          <w:b/>
          <w:smallCaps/>
          <w:sz w:val="22"/>
          <w:szCs w:val="22"/>
        </w:rPr>
      </w:pPr>
      <w:r w:rsidRPr="00142F41">
        <w:rPr>
          <w:rFonts w:ascii="Book Antiqua" w:hAnsi="Book Antiqua"/>
          <w:b/>
          <w:smallCaps/>
          <w:sz w:val="22"/>
          <w:szCs w:val="22"/>
        </w:rPr>
        <w:t>Clinical Transformation Consultant</w:t>
      </w:r>
      <w:r w:rsidRPr="00142F41">
        <w:rPr>
          <w:rFonts w:ascii="Book Antiqua" w:hAnsi="Book Antiqua"/>
          <w:b/>
          <w:smallCaps/>
          <w:sz w:val="22"/>
          <w:szCs w:val="22"/>
        </w:rPr>
        <w:tab/>
      </w:r>
      <w:r w:rsidRPr="00142F41">
        <w:rPr>
          <w:rFonts w:ascii="Book Antiqua" w:hAnsi="Book Antiqua"/>
          <w:b/>
          <w:smallCaps/>
          <w:sz w:val="22"/>
          <w:szCs w:val="22"/>
        </w:rPr>
        <w:tab/>
      </w:r>
      <w:r w:rsidRPr="00142F41">
        <w:rPr>
          <w:rFonts w:ascii="Book Antiqua" w:hAnsi="Book Antiqua"/>
          <w:b/>
          <w:smallCaps/>
          <w:sz w:val="22"/>
          <w:szCs w:val="22"/>
        </w:rPr>
        <w:tab/>
      </w:r>
      <w:r w:rsidRPr="00142F41">
        <w:rPr>
          <w:rFonts w:ascii="Book Antiqua" w:hAnsi="Book Antiqua"/>
          <w:b/>
          <w:smallCaps/>
          <w:sz w:val="22"/>
          <w:szCs w:val="22"/>
        </w:rPr>
        <w:tab/>
      </w:r>
      <w:r w:rsidRPr="00142F41">
        <w:rPr>
          <w:rFonts w:ascii="Book Antiqua" w:hAnsi="Book Antiqua"/>
          <w:b/>
          <w:smallCaps/>
          <w:sz w:val="22"/>
          <w:szCs w:val="22"/>
        </w:rPr>
        <w:tab/>
      </w:r>
      <w:r w:rsidR="00C3302A" w:rsidRPr="00142F41">
        <w:rPr>
          <w:rFonts w:ascii="Book Antiqua" w:hAnsi="Book Antiqua"/>
          <w:b/>
          <w:smallCaps/>
          <w:sz w:val="22"/>
          <w:szCs w:val="22"/>
        </w:rPr>
        <w:t>05/2021</w:t>
      </w:r>
      <w:r w:rsidRPr="00142F41">
        <w:rPr>
          <w:rFonts w:ascii="Book Antiqua" w:hAnsi="Book Antiqua"/>
          <w:b/>
          <w:smallCaps/>
          <w:sz w:val="22"/>
          <w:szCs w:val="22"/>
        </w:rPr>
        <w:t xml:space="preserve"> – </w:t>
      </w:r>
      <w:r w:rsidR="00C3302A" w:rsidRPr="00142F41">
        <w:rPr>
          <w:rFonts w:ascii="Book Antiqua" w:hAnsi="Book Antiqua"/>
          <w:b/>
          <w:smallCaps/>
          <w:sz w:val="22"/>
          <w:szCs w:val="22"/>
        </w:rPr>
        <w:t>Present</w:t>
      </w:r>
    </w:p>
    <w:p w14:paraId="7ACCA2B5" w14:textId="01344FCA" w:rsidR="00641750" w:rsidRPr="00E81CC9" w:rsidRDefault="00641750" w:rsidP="00731E19">
      <w:pPr>
        <w:tabs>
          <w:tab w:val="right" w:pos="7560"/>
        </w:tabs>
        <w:ind w:left="1915" w:hanging="1915"/>
        <w:jc w:val="both"/>
        <w:rPr>
          <w:rFonts w:ascii="Book Antiqua" w:hAnsi="Book Antiqua"/>
          <w:b/>
          <w:smallCaps/>
          <w:sz w:val="24"/>
          <w:szCs w:val="24"/>
        </w:rPr>
      </w:pPr>
      <w:r w:rsidRPr="00142F41">
        <w:rPr>
          <w:rFonts w:ascii="Book Antiqua" w:hAnsi="Book Antiqua"/>
          <w:b/>
          <w:i/>
          <w:sz w:val="22"/>
          <w:szCs w:val="22"/>
        </w:rPr>
        <w:t>United Healthcare</w:t>
      </w:r>
      <w:r w:rsidRPr="00142F41">
        <w:rPr>
          <w:rFonts w:ascii="Book Antiqua" w:hAnsi="Book Antiqua"/>
          <w:b/>
          <w:smallCaps/>
          <w:sz w:val="22"/>
          <w:szCs w:val="22"/>
        </w:rPr>
        <w:tab/>
      </w:r>
      <w:r w:rsidRPr="00142F41">
        <w:rPr>
          <w:rFonts w:ascii="Book Antiqua" w:hAnsi="Book Antiqua"/>
          <w:b/>
          <w:smallCaps/>
          <w:sz w:val="22"/>
          <w:szCs w:val="22"/>
        </w:rPr>
        <w:tab/>
      </w:r>
      <w:r w:rsidRPr="00142F41">
        <w:rPr>
          <w:rFonts w:ascii="Book Antiqua" w:hAnsi="Book Antiqua"/>
          <w:b/>
          <w:smallCaps/>
          <w:sz w:val="22"/>
          <w:szCs w:val="22"/>
        </w:rPr>
        <w:tab/>
      </w:r>
      <w:r w:rsidRPr="00142F41">
        <w:rPr>
          <w:rFonts w:ascii="Book Antiqua" w:hAnsi="Book Antiqua"/>
          <w:b/>
          <w:smallCaps/>
          <w:sz w:val="22"/>
          <w:szCs w:val="22"/>
        </w:rPr>
        <w:tab/>
      </w:r>
      <w:r w:rsidRPr="00142F41">
        <w:rPr>
          <w:rFonts w:ascii="Book Antiqua" w:hAnsi="Book Antiqua"/>
          <w:b/>
          <w:smallCaps/>
          <w:sz w:val="22"/>
          <w:szCs w:val="22"/>
        </w:rPr>
        <w:tab/>
      </w:r>
      <w:r w:rsidRPr="00142F41">
        <w:rPr>
          <w:rFonts w:ascii="Book Antiqua" w:hAnsi="Book Antiqua"/>
          <w:b/>
          <w:smallCaps/>
          <w:sz w:val="22"/>
          <w:szCs w:val="22"/>
        </w:rPr>
        <w:tab/>
      </w:r>
      <w:r w:rsidRPr="00142F41">
        <w:rPr>
          <w:rFonts w:ascii="Book Antiqua" w:hAnsi="Book Antiqua"/>
          <w:b/>
          <w:smallCaps/>
          <w:sz w:val="22"/>
          <w:szCs w:val="22"/>
        </w:rPr>
        <w:tab/>
      </w:r>
      <w:r w:rsidRPr="00142F41">
        <w:rPr>
          <w:rFonts w:ascii="Book Antiqua" w:hAnsi="Book Antiqua"/>
          <w:b/>
          <w:smallCaps/>
          <w:sz w:val="22"/>
          <w:szCs w:val="22"/>
        </w:rPr>
        <w:tab/>
      </w:r>
      <w:r w:rsidRPr="00142F41">
        <w:rPr>
          <w:rFonts w:ascii="Book Antiqua" w:hAnsi="Book Antiqua"/>
          <w:b/>
          <w:smallCaps/>
          <w:sz w:val="22"/>
          <w:szCs w:val="22"/>
        </w:rPr>
        <w:tab/>
      </w:r>
      <w:r w:rsidRPr="00142F41">
        <w:rPr>
          <w:rFonts w:ascii="Book Antiqua" w:hAnsi="Book Antiqua"/>
          <w:b/>
          <w:i/>
          <w:sz w:val="22"/>
          <w:szCs w:val="22"/>
        </w:rPr>
        <w:t>Atlanta, GA</w:t>
      </w:r>
      <w:r w:rsidRPr="00142F41">
        <w:rPr>
          <w:rFonts w:ascii="Book Antiqua" w:hAnsi="Book Antiqua"/>
          <w:b/>
          <w:smallCaps/>
          <w:sz w:val="22"/>
          <w:szCs w:val="22"/>
        </w:rPr>
        <w:tab/>
      </w:r>
      <w:r w:rsidRPr="00E81CC9">
        <w:rPr>
          <w:rFonts w:ascii="Book Antiqua" w:hAnsi="Book Antiqua"/>
          <w:b/>
          <w:smallCaps/>
          <w:sz w:val="24"/>
          <w:szCs w:val="24"/>
        </w:rPr>
        <w:tab/>
      </w:r>
    </w:p>
    <w:p w14:paraId="310A8B17" w14:textId="51A6745D" w:rsidR="00716550" w:rsidRPr="00E81CC9" w:rsidRDefault="00716550" w:rsidP="00716550">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rPr>
      </w:pPr>
      <w:r w:rsidRPr="00E81CC9">
        <w:rPr>
          <w:rFonts w:ascii="Book Antiqua" w:hAnsi="Book Antiqua"/>
        </w:rPr>
        <w:t>Responsible for the ongoing clinical management of physician practices participating in UnitedHealthcare’s (UHC) Accountable Care Organizations (ACO), Value Based Programs.</w:t>
      </w:r>
    </w:p>
    <w:p w14:paraId="55C683A6" w14:textId="38D678E7" w:rsidR="00716550" w:rsidRPr="00E81CC9" w:rsidRDefault="00716550" w:rsidP="00716550">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rPr>
      </w:pPr>
      <w:r w:rsidRPr="00E81CC9">
        <w:rPr>
          <w:rFonts w:ascii="Book Antiqua" w:hAnsi="Book Antiqua"/>
        </w:rPr>
        <w:t>Guide practices in achieving targeted goals that include improved quality, efficiency, and utilization. </w:t>
      </w:r>
    </w:p>
    <w:p w14:paraId="6B54193A" w14:textId="250CDA99" w:rsidR="00716550" w:rsidRDefault="00716550" w:rsidP="00716550">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rPr>
      </w:pPr>
      <w:r w:rsidRPr="00E81CC9">
        <w:rPr>
          <w:rFonts w:ascii="Book Antiqua" w:hAnsi="Book Antiqua"/>
        </w:rPr>
        <w:t>Driving practice progress toward desired transformational change and performance improvement, while meeting savings goals set for the practice.</w:t>
      </w:r>
    </w:p>
    <w:p w14:paraId="7D7C7B0E" w14:textId="1920756D" w:rsidR="000A389F" w:rsidRPr="00E81CC9" w:rsidRDefault="000A389F" w:rsidP="000A389F">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sz w:val="24"/>
          <w:szCs w:val="24"/>
        </w:rPr>
      </w:pPr>
      <w:r w:rsidRPr="00E81CC9">
        <w:rPr>
          <w:rFonts w:ascii="Book Antiqua" w:hAnsi="Book Antiqua"/>
        </w:rPr>
        <w:t xml:space="preserve">Use </w:t>
      </w:r>
      <w:r w:rsidR="00DA4E94">
        <w:rPr>
          <w:rFonts w:ascii="Book Antiqua" w:hAnsi="Book Antiqua"/>
        </w:rPr>
        <w:t xml:space="preserve">of </w:t>
      </w:r>
      <w:r w:rsidRPr="00E81CC9">
        <w:rPr>
          <w:rFonts w:ascii="Book Antiqua" w:hAnsi="Book Antiqua"/>
        </w:rPr>
        <w:t>data to analyze key cost, utilization and quality data and interpret results to assess the performance of the practice.</w:t>
      </w:r>
    </w:p>
    <w:p w14:paraId="2B89CE95" w14:textId="0D7718B6" w:rsidR="000A389F" w:rsidRPr="00E81CC9" w:rsidRDefault="000A389F" w:rsidP="000A389F">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sz w:val="24"/>
          <w:szCs w:val="24"/>
        </w:rPr>
      </w:pPr>
      <w:r w:rsidRPr="00E81CC9">
        <w:rPr>
          <w:rFonts w:ascii="Book Antiqua" w:hAnsi="Book Antiqua"/>
        </w:rPr>
        <w:t>Use</w:t>
      </w:r>
      <w:r w:rsidR="00DA4E94">
        <w:rPr>
          <w:rFonts w:ascii="Book Antiqua" w:hAnsi="Book Antiqua"/>
        </w:rPr>
        <w:t xml:space="preserve"> of</w:t>
      </w:r>
      <w:r w:rsidRPr="00E81CC9">
        <w:rPr>
          <w:rFonts w:ascii="Book Antiqua" w:hAnsi="Book Antiqua"/>
        </w:rPr>
        <w:t xml:space="preserve"> data to analyze trends and work with stakeholders to agree on and implement proactive strategies to address </w:t>
      </w:r>
      <w:r w:rsidR="00EA541D">
        <w:rPr>
          <w:rFonts w:ascii="Book Antiqua" w:hAnsi="Book Antiqua"/>
        </w:rPr>
        <w:t>issues</w:t>
      </w:r>
      <w:r w:rsidRPr="00E81CC9">
        <w:rPr>
          <w:rFonts w:ascii="Book Antiqua" w:hAnsi="Book Antiqua"/>
        </w:rPr>
        <w:t>, and measure impact using a PDSA rapid cycle improvement approach, including external practice data.</w:t>
      </w:r>
    </w:p>
    <w:p w14:paraId="6C8AAD11" w14:textId="0FDE16AF" w:rsidR="00641750" w:rsidRPr="00E81CC9" w:rsidRDefault="00641750" w:rsidP="00641750">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sz w:val="24"/>
          <w:szCs w:val="24"/>
        </w:rPr>
      </w:pPr>
      <w:r w:rsidRPr="00E81CC9">
        <w:rPr>
          <w:rFonts w:ascii="Book Antiqua" w:hAnsi="Book Antiqua"/>
        </w:rPr>
        <w:t>Develop strategies; based on performance analysis, for improvement that includes specific outcomes and metrics to monitor progress to a goal and make recommendations for improvement.</w:t>
      </w:r>
    </w:p>
    <w:p w14:paraId="633082A9" w14:textId="77777777" w:rsidR="00FD15A7" w:rsidRPr="00E81CC9" w:rsidRDefault="00FD15A7" w:rsidP="00FD15A7">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sz w:val="24"/>
          <w:szCs w:val="24"/>
        </w:rPr>
      </w:pPr>
      <w:r w:rsidRPr="00E81CC9">
        <w:rPr>
          <w:rFonts w:ascii="Book Antiqua" w:hAnsi="Book Antiqua"/>
        </w:rPr>
        <w:t>Build and effectively maintain</w:t>
      </w:r>
      <w:r w:rsidRPr="00E81CC9">
        <w:rPr>
          <w:rFonts w:ascii="Book Antiqua" w:hAnsi="Book Antiqua"/>
          <w:color w:val="FF0000"/>
        </w:rPr>
        <w:t xml:space="preserve"> </w:t>
      </w:r>
      <w:r w:rsidRPr="00E81CC9">
        <w:rPr>
          <w:rFonts w:ascii="Book Antiqua" w:hAnsi="Book Antiqua"/>
        </w:rPr>
        <w:t>relationship with the practice leadership and key clinical influencers actively involved in practice transformation.</w:t>
      </w:r>
    </w:p>
    <w:p w14:paraId="5711680F" w14:textId="77777777" w:rsidR="00FD15A7" w:rsidRPr="00E81CC9" w:rsidRDefault="00FD15A7" w:rsidP="00FD15A7">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sz w:val="24"/>
          <w:szCs w:val="24"/>
        </w:rPr>
      </w:pPr>
      <w:r w:rsidRPr="00E81CC9">
        <w:rPr>
          <w:rFonts w:ascii="Book Antiqua" w:hAnsi="Book Antiqua"/>
        </w:rPr>
        <w:t>Regularly facilitate efficient, effective practice improvement meetings with the practice to monitor, present, and discuss progress on the transformation action plan and achievement in milestones.</w:t>
      </w:r>
    </w:p>
    <w:p w14:paraId="1F1E666E" w14:textId="1D0432AD" w:rsidR="00641750" w:rsidRPr="00E81CC9" w:rsidRDefault="00641750" w:rsidP="00641750">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sz w:val="24"/>
          <w:szCs w:val="24"/>
        </w:rPr>
      </w:pPr>
      <w:r w:rsidRPr="00E81CC9">
        <w:rPr>
          <w:rFonts w:ascii="Book Antiqua" w:hAnsi="Book Antiqua"/>
        </w:rPr>
        <w:t>Design practice transformation action plans and implement appropriate performance improvement initiatives designed to assist the practice in achieving contractually required transformation milestones.</w:t>
      </w:r>
    </w:p>
    <w:p w14:paraId="6C4C4A2C" w14:textId="5618E415" w:rsidR="00641750" w:rsidRPr="00E81CC9" w:rsidRDefault="00641750" w:rsidP="00641750">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sz w:val="24"/>
          <w:szCs w:val="24"/>
        </w:rPr>
      </w:pPr>
      <w:r w:rsidRPr="00E81CC9">
        <w:rPr>
          <w:rFonts w:ascii="Book Antiqua" w:hAnsi="Book Antiqua"/>
        </w:rPr>
        <w:t>Monitor and review the progress of the practice in milestone achievement and ensure the practice is accountable for successful completion.</w:t>
      </w:r>
    </w:p>
    <w:p w14:paraId="17A73143" w14:textId="5F2CEAA4" w:rsidR="00641750" w:rsidRPr="00E81CC9" w:rsidRDefault="00641750" w:rsidP="00641750">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sz w:val="24"/>
          <w:szCs w:val="24"/>
        </w:rPr>
      </w:pPr>
      <w:r w:rsidRPr="00E81CC9">
        <w:rPr>
          <w:rFonts w:ascii="Book Antiqua" w:hAnsi="Book Antiqua"/>
        </w:rPr>
        <w:t>Assist practices in creating workflows to optimize care delivery, introduce best practices improvements, and evaluate outcomes using rapid cycle improvements PDSA methods to reach mutual goals.</w:t>
      </w:r>
    </w:p>
    <w:p w14:paraId="04198BDE" w14:textId="77777777" w:rsidR="00641750" w:rsidRPr="00E81CC9" w:rsidRDefault="00641750" w:rsidP="00641750">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sz w:val="24"/>
          <w:szCs w:val="24"/>
        </w:rPr>
      </w:pPr>
      <w:r w:rsidRPr="00E81CC9">
        <w:rPr>
          <w:rFonts w:ascii="Book Antiqua" w:hAnsi="Book Antiqua"/>
        </w:rPr>
        <w:t>Educate &amp; Deploy technology tools to support Practice Transformation.</w:t>
      </w:r>
    </w:p>
    <w:p w14:paraId="631783C9" w14:textId="77777777" w:rsidR="00641750" w:rsidRPr="00A06669" w:rsidRDefault="00641750" w:rsidP="00641750">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sz w:val="24"/>
          <w:szCs w:val="24"/>
        </w:rPr>
      </w:pPr>
      <w:r w:rsidRPr="00E81CC9">
        <w:rPr>
          <w:rFonts w:ascii="Book Antiqua" w:hAnsi="Book Antiqua"/>
        </w:rPr>
        <w:t>Integrate technology tools into practice workflows.</w:t>
      </w:r>
    </w:p>
    <w:p w14:paraId="7915145A" w14:textId="3EE6F46C" w:rsidR="00A06669" w:rsidRPr="00A06669" w:rsidRDefault="00A06669" w:rsidP="00A06669">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sz w:val="24"/>
          <w:szCs w:val="24"/>
        </w:rPr>
      </w:pPr>
      <w:r w:rsidRPr="00E81CC9">
        <w:rPr>
          <w:rFonts w:ascii="Book Antiqua" w:hAnsi="Book Antiqua"/>
        </w:rPr>
        <w:t>Accountable for successful deployment of UHC’s Clinical Support program at the practice level, including but not limited to, introducing, and educating practices on the value/use of reporting tools, patient registries and delivery of reports via UHC’s Physician Portal.</w:t>
      </w:r>
    </w:p>
    <w:p w14:paraId="1827A272" w14:textId="28F031FF" w:rsidR="00641750" w:rsidRPr="00E81CC9" w:rsidRDefault="00641750" w:rsidP="00641750">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sz w:val="24"/>
          <w:szCs w:val="24"/>
        </w:rPr>
      </w:pPr>
      <w:r w:rsidRPr="00E81CC9">
        <w:rPr>
          <w:rFonts w:ascii="Book Antiqua" w:hAnsi="Book Antiqua"/>
        </w:rPr>
        <w:t>Build and effectively maintain relationships with team members in the UHC Clinical organization as well Medical Directors, local Network leads, Health Care Economic Analysts and Clinical Analysts in support of the program.</w:t>
      </w:r>
    </w:p>
    <w:p w14:paraId="438F9C85" w14:textId="77777777" w:rsidR="00641750" w:rsidRPr="00E81CC9" w:rsidRDefault="00641750" w:rsidP="00641750">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sz w:val="24"/>
          <w:szCs w:val="24"/>
        </w:rPr>
      </w:pPr>
      <w:r w:rsidRPr="00E81CC9">
        <w:rPr>
          <w:rFonts w:ascii="Book Antiqua" w:hAnsi="Book Antiqua"/>
        </w:rPr>
        <w:t>Consult and partners with internal UHC matrix partners and the practice to identify organizational and structural challenges hindering achievement of desired program outcomes</w:t>
      </w:r>
      <w:ins w:id="1" w:author="kwagn10" w:date="2017-02-20T09:38:00Z">
        <w:r w:rsidRPr="00E81CC9">
          <w:rPr>
            <w:rFonts w:ascii="Book Antiqua" w:hAnsi="Book Antiqua"/>
          </w:rPr>
          <w:t>.</w:t>
        </w:r>
      </w:ins>
    </w:p>
    <w:p w14:paraId="7774817D" w14:textId="21BACDBE" w:rsidR="00641750" w:rsidRPr="00E81CC9" w:rsidRDefault="00641750" w:rsidP="00641750">
      <w:pPr>
        <w:numPr>
          <w:ilvl w:val="0"/>
          <w:numId w:val="3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00" w:afterAutospacing="1"/>
        <w:rPr>
          <w:rFonts w:ascii="Book Antiqua" w:hAnsi="Book Antiqua"/>
          <w:sz w:val="24"/>
          <w:szCs w:val="24"/>
        </w:rPr>
      </w:pPr>
      <w:r w:rsidRPr="00E81CC9">
        <w:rPr>
          <w:rFonts w:ascii="Book Antiqua" w:hAnsi="Book Antiqua"/>
        </w:rPr>
        <w:t>Collaborate with UnitedHealthcare teams including the practice Care Coordinators, quality management teams, hospital clinical teams, behavioral health teams to support integrated PCP driven care for our members with practices and hospitals.</w:t>
      </w:r>
    </w:p>
    <w:p w14:paraId="7101232A" w14:textId="77777777" w:rsidR="00A970E1" w:rsidRDefault="00A970E1" w:rsidP="00731E19">
      <w:pPr>
        <w:tabs>
          <w:tab w:val="right" w:pos="7560"/>
        </w:tabs>
        <w:ind w:left="1915" w:hanging="1915"/>
        <w:jc w:val="both"/>
        <w:rPr>
          <w:rFonts w:ascii="Book Antiqua" w:hAnsi="Book Antiqua"/>
          <w:b/>
          <w:smallCaps/>
          <w:sz w:val="22"/>
          <w:szCs w:val="22"/>
        </w:rPr>
      </w:pPr>
    </w:p>
    <w:p w14:paraId="481F9465" w14:textId="77777777" w:rsidR="00F04411" w:rsidRDefault="00F04411" w:rsidP="00731E19">
      <w:pPr>
        <w:tabs>
          <w:tab w:val="right" w:pos="7560"/>
        </w:tabs>
        <w:ind w:left="1915" w:hanging="1915"/>
        <w:jc w:val="both"/>
        <w:rPr>
          <w:rFonts w:ascii="Book Antiqua" w:hAnsi="Book Antiqua"/>
          <w:b/>
          <w:smallCaps/>
          <w:sz w:val="22"/>
          <w:szCs w:val="22"/>
        </w:rPr>
      </w:pPr>
    </w:p>
    <w:p w14:paraId="763F270C" w14:textId="77777777" w:rsidR="00F04411" w:rsidRDefault="00F04411" w:rsidP="00731E19">
      <w:pPr>
        <w:tabs>
          <w:tab w:val="right" w:pos="7560"/>
        </w:tabs>
        <w:ind w:left="1915" w:hanging="1915"/>
        <w:jc w:val="both"/>
        <w:rPr>
          <w:rFonts w:ascii="Book Antiqua" w:hAnsi="Book Antiqua"/>
          <w:b/>
          <w:smallCaps/>
          <w:sz w:val="22"/>
          <w:szCs w:val="22"/>
        </w:rPr>
      </w:pPr>
    </w:p>
    <w:p w14:paraId="311CED38" w14:textId="77777777" w:rsidR="00F04411" w:rsidRDefault="00F04411" w:rsidP="00731E19">
      <w:pPr>
        <w:tabs>
          <w:tab w:val="right" w:pos="7560"/>
        </w:tabs>
        <w:ind w:left="1915" w:hanging="1915"/>
        <w:jc w:val="both"/>
        <w:rPr>
          <w:rFonts w:ascii="Book Antiqua" w:hAnsi="Book Antiqua"/>
          <w:b/>
          <w:smallCaps/>
          <w:sz w:val="22"/>
          <w:szCs w:val="22"/>
        </w:rPr>
      </w:pPr>
    </w:p>
    <w:p w14:paraId="72C8A545" w14:textId="38B7749B" w:rsidR="00731E19" w:rsidRPr="00142F41" w:rsidRDefault="00173A80" w:rsidP="00731E19">
      <w:pPr>
        <w:tabs>
          <w:tab w:val="right" w:pos="7560"/>
        </w:tabs>
        <w:ind w:left="1915" w:hanging="1915"/>
        <w:jc w:val="both"/>
        <w:rPr>
          <w:rFonts w:ascii="Book Antiqua" w:hAnsi="Book Antiqua"/>
          <w:b/>
          <w:smallCaps/>
          <w:sz w:val="22"/>
          <w:szCs w:val="22"/>
        </w:rPr>
      </w:pPr>
      <w:r w:rsidRPr="00142F41">
        <w:rPr>
          <w:rFonts w:ascii="Book Antiqua" w:hAnsi="Book Antiqua"/>
          <w:b/>
          <w:smallCaps/>
          <w:sz w:val="22"/>
          <w:szCs w:val="22"/>
        </w:rPr>
        <w:t>Clinical Manager/Interim Director</w:t>
      </w:r>
      <w:r w:rsidR="00731E19" w:rsidRPr="00142F41">
        <w:rPr>
          <w:rFonts w:ascii="Book Antiqua" w:hAnsi="Book Antiqua"/>
          <w:b/>
          <w:smallCaps/>
          <w:sz w:val="22"/>
          <w:szCs w:val="22"/>
        </w:rPr>
        <w:tab/>
        <w:t xml:space="preserve"> </w:t>
      </w:r>
      <w:r w:rsidR="00731E19" w:rsidRPr="00142F41">
        <w:rPr>
          <w:rFonts w:ascii="Book Antiqua" w:hAnsi="Book Antiqua"/>
          <w:b/>
          <w:smallCaps/>
          <w:sz w:val="22"/>
          <w:szCs w:val="22"/>
        </w:rPr>
        <w:tab/>
      </w:r>
      <w:r w:rsidR="00731E19" w:rsidRPr="00142F41">
        <w:rPr>
          <w:rFonts w:ascii="Book Antiqua" w:hAnsi="Book Antiqua"/>
          <w:b/>
          <w:smallCaps/>
          <w:sz w:val="22"/>
          <w:szCs w:val="22"/>
        </w:rPr>
        <w:tab/>
      </w:r>
      <w:r w:rsidR="003B0D5F" w:rsidRPr="00142F41">
        <w:rPr>
          <w:rFonts w:ascii="Book Antiqua" w:hAnsi="Book Antiqua"/>
          <w:b/>
          <w:smallCaps/>
          <w:sz w:val="22"/>
          <w:szCs w:val="22"/>
        </w:rPr>
        <w:tab/>
      </w:r>
      <w:r w:rsidR="00731E19" w:rsidRPr="00142F41">
        <w:rPr>
          <w:rFonts w:ascii="Book Antiqua" w:hAnsi="Book Antiqua"/>
          <w:b/>
          <w:smallCaps/>
          <w:sz w:val="22"/>
          <w:szCs w:val="22"/>
        </w:rPr>
        <w:t xml:space="preserve">06/2019 – </w:t>
      </w:r>
      <w:r w:rsidR="00641750" w:rsidRPr="00142F41">
        <w:rPr>
          <w:rFonts w:ascii="Book Antiqua" w:hAnsi="Book Antiqua"/>
          <w:b/>
          <w:smallCaps/>
          <w:sz w:val="22"/>
          <w:szCs w:val="22"/>
        </w:rPr>
        <w:t>05/2021</w:t>
      </w:r>
    </w:p>
    <w:p w14:paraId="16794726" w14:textId="13026D9F" w:rsidR="00731E19" w:rsidRPr="00142F41" w:rsidRDefault="00731E19" w:rsidP="00731E19">
      <w:pPr>
        <w:tabs>
          <w:tab w:val="right" w:pos="7560"/>
        </w:tabs>
        <w:ind w:left="1915" w:hanging="1915"/>
        <w:jc w:val="both"/>
        <w:rPr>
          <w:rFonts w:ascii="Book Antiqua" w:hAnsi="Book Antiqua"/>
          <w:sz w:val="22"/>
          <w:szCs w:val="22"/>
        </w:rPr>
      </w:pPr>
      <w:r w:rsidRPr="00142F41">
        <w:rPr>
          <w:rFonts w:ascii="Book Antiqua" w:hAnsi="Book Antiqua"/>
          <w:b/>
          <w:i/>
          <w:sz w:val="22"/>
          <w:szCs w:val="22"/>
        </w:rPr>
        <w:t>Optum Healthcare</w:t>
      </w:r>
      <w:r w:rsidR="0079248D" w:rsidRPr="00142F41">
        <w:rPr>
          <w:rFonts w:ascii="Book Antiqua" w:hAnsi="Book Antiqua"/>
          <w:b/>
          <w:i/>
          <w:sz w:val="22"/>
          <w:szCs w:val="22"/>
        </w:rPr>
        <w:tab/>
        <w:t xml:space="preserve"> </w:t>
      </w:r>
      <w:r w:rsidR="0079248D" w:rsidRPr="00142F41">
        <w:rPr>
          <w:rFonts w:ascii="Book Antiqua" w:hAnsi="Book Antiqua"/>
          <w:b/>
          <w:i/>
          <w:sz w:val="22"/>
          <w:szCs w:val="22"/>
        </w:rPr>
        <w:tab/>
      </w:r>
      <w:r w:rsidRPr="00142F41">
        <w:rPr>
          <w:rFonts w:ascii="Book Antiqua" w:hAnsi="Book Antiqua"/>
          <w:b/>
          <w:i/>
          <w:sz w:val="22"/>
          <w:szCs w:val="22"/>
        </w:rPr>
        <w:tab/>
      </w:r>
      <w:r w:rsidRPr="00142F41">
        <w:rPr>
          <w:rFonts w:ascii="Book Antiqua" w:hAnsi="Book Antiqua"/>
          <w:b/>
          <w:i/>
          <w:sz w:val="22"/>
          <w:szCs w:val="22"/>
        </w:rPr>
        <w:tab/>
      </w:r>
      <w:r w:rsidRPr="00142F41">
        <w:rPr>
          <w:rFonts w:ascii="Book Antiqua" w:hAnsi="Book Antiqua"/>
          <w:b/>
          <w:i/>
          <w:sz w:val="22"/>
          <w:szCs w:val="22"/>
        </w:rPr>
        <w:tab/>
      </w:r>
      <w:r w:rsidRPr="00142F41">
        <w:rPr>
          <w:rFonts w:ascii="Book Antiqua" w:hAnsi="Book Antiqua"/>
          <w:b/>
          <w:i/>
          <w:sz w:val="22"/>
          <w:szCs w:val="22"/>
        </w:rPr>
        <w:tab/>
      </w:r>
      <w:r w:rsidRPr="00142F41">
        <w:rPr>
          <w:rFonts w:ascii="Book Antiqua" w:hAnsi="Book Antiqua"/>
          <w:b/>
          <w:i/>
          <w:sz w:val="22"/>
          <w:szCs w:val="22"/>
        </w:rPr>
        <w:tab/>
      </w:r>
      <w:r w:rsidR="003B0D5F" w:rsidRPr="00142F41">
        <w:rPr>
          <w:rFonts w:ascii="Book Antiqua" w:hAnsi="Book Antiqua"/>
          <w:b/>
          <w:i/>
          <w:sz w:val="22"/>
          <w:szCs w:val="22"/>
        </w:rPr>
        <w:tab/>
      </w:r>
      <w:r w:rsidR="00641750" w:rsidRPr="00142F41">
        <w:rPr>
          <w:rFonts w:ascii="Book Antiqua" w:hAnsi="Book Antiqua"/>
          <w:b/>
          <w:i/>
          <w:sz w:val="22"/>
          <w:szCs w:val="22"/>
        </w:rPr>
        <w:t>Atlanta, GA</w:t>
      </w:r>
    </w:p>
    <w:p w14:paraId="45AB32AE" w14:textId="77777777" w:rsidR="00731E19" w:rsidRPr="00E81CC9" w:rsidRDefault="00731E19" w:rsidP="00C53C8A">
      <w:pPr>
        <w:pStyle w:val="NoSpacing"/>
        <w:numPr>
          <w:ilvl w:val="0"/>
          <w:numId w:val="23"/>
        </w:numPr>
        <w:spacing w:before="100" w:beforeAutospacing="1" w:after="100" w:afterAutospacing="1"/>
        <w:rPr>
          <w:rFonts w:ascii="Book Antiqua" w:hAnsi="Book Antiqua" w:cs="Times New Roman"/>
          <w:color w:val="000000"/>
          <w:sz w:val="20"/>
          <w:szCs w:val="20"/>
        </w:rPr>
      </w:pPr>
      <w:r w:rsidRPr="00E81CC9">
        <w:rPr>
          <w:rFonts w:ascii="Book Antiqua" w:hAnsi="Book Antiqua" w:cs="Times New Roman"/>
          <w:color w:val="000000"/>
          <w:sz w:val="20"/>
          <w:szCs w:val="20"/>
        </w:rPr>
        <w:t>M</w:t>
      </w:r>
      <w:r w:rsidR="003B0D5F" w:rsidRPr="00E81CC9">
        <w:rPr>
          <w:rFonts w:ascii="Book Antiqua" w:hAnsi="Book Antiqua" w:cs="Times New Roman"/>
          <w:color w:val="000000"/>
          <w:sz w:val="20"/>
          <w:szCs w:val="20"/>
        </w:rPr>
        <w:t>anage Clinical and Non-clinical teams</w:t>
      </w:r>
      <w:r w:rsidR="00C876F1" w:rsidRPr="00E81CC9">
        <w:rPr>
          <w:rFonts w:ascii="Book Antiqua" w:hAnsi="Book Antiqua" w:cs="Times New Roman"/>
          <w:color w:val="000000"/>
          <w:sz w:val="20"/>
          <w:szCs w:val="20"/>
        </w:rPr>
        <w:t xml:space="preserve"> as well as S</w:t>
      </w:r>
      <w:r w:rsidRPr="00E81CC9">
        <w:rPr>
          <w:rFonts w:ascii="Book Antiqua" w:eastAsiaTheme="minorHAnsi" w:hAnsi="Book Antiqua" w:cs="Times New Roman"/>
          <w:sz w:val="20"/>
          <w:szCs w:val="20"/>
        </w:rPr>
        <w:t>upervisors.</w:t>
      </w:r>
    </w:p>
    <w:p w14:paraId="53C407B0" w14:textId="222767FF" w:rsidR="00F11692" w:rsidRPr="00E81CC9" w:rsidRDefault="00F11692" w:rsidP="00C53C8A">
      <w:pPr>
        <w:pStyle w:val="ListParagraph"/>
        <w:numPr>
          <w:ilvl w:val="0"/>
          <w:numId w:val="2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Book Antiqua" w:eastAsia="Calibri" w:hAnsi="Book Antiqua"/>
        </w:rPr>
      </w:pPr>
      <w:r w:rsidRPr="00E81CC9">
        <w:rPr>
          <w:rFonts w:ascii="Book Antiqua" w:eastAsia="Calibri" w:hAnsi="Book Antiqua"/>
        </w:rPr>
        <w:t>Facilitate the day-to-day operations and oversight of C</w:t>
      </w:r>
      <w:r w:rsidR="00EA21A7">
        <w:rPr>
          <w:rFonts w:ascii="Book Antiqua" w:eastAsia="Calibri" w:hAnsi="Book Antiqua"/>
        </w:rPr>
        <w:t xml:space="preserve">ase </w:t>
      </w:r>
      <w:r w:rsidRPr="00E81CC9">
        <w:rPr>
          <w:rFonts w:ascii="Book Antiqua" w:eastAsia="Calibri" w:hAnsi="Book Antiqua"/>
        </w:rPr>
        <w:t>M</w:t>
      </w:r>
      <w:r w:rsidR="00EA21A7">
        <w:rPr>
          <w:rFonts w:ascii="Book Antiqua" w:eastAsia="Calibri" w:hAnsi="Book Antiqua"/>
        </w:rPr>
        <w:t>anagement</w:t>
      </w:r>
      <w:r w:rsidRPr="00E81CC9">
        <w:rPr>
          <w:rFonts w:ascii="Book Antiqua" w:eastAsia="Calibri" w:hAnsi="Book Antiqua"/>
        </w:rPr>
        <w:t xml:space="preserve"> program activities.</w:t>
      </w:r>
    </w:p>
    <w:p w14:paraId="2267D9E9" w14:textId="77777777" w:rsidR="003B0D5F" w:rsidRPr="00E81CC9" w:rsidRDefault="003B0D5F" w:rsidP="00C53C8A">
      <w:pPr>
        <w:pStyle w:val="NoSpacing"/>
        <w:numPr>
          <w:ilvl w:val="0"/>
          <w:numId w:val="23"/>
        </w:numPr>
        <w:spacing w:before="100" w:beforeAutospacing="1" w:after="100" w:afterAutospacing="1"/>
        <w:rPr>
          <w:rFonts w:ascii="Book Antiqua" w:hAnsi="Book Antiqua" w:cs="Times New Roman"/>
          <w:color w:val="000000"/>
          <w:sz w:val="20"/>
          <w:szCs w:val="20"/>
        </w:rPr>
      </w:pPr>
      <w:r w:rsidRPr="00E81CC9">
        <w:rPr>
          <w:rFonts w:ascii="Book Antiqua" w:eastAsiaTheme="minorHAnsi" w:hAnsi="Book Antiqua" w:cs="Times New Roman"/>
          <w:sz w:val="20"/>
          <w:szCs w:val="20"/>
        </w:rPr>
        <w:t>SME for Line of Business.</w:t>
      </w:r>
    </w:p>
    <w:p w14:paraId="051F7380" w14:textId="5CCD787A" w:rsidR="00F11692" w:rsidRPr="00E81CC9" w:rsidRDefault="00F11692" w:rsidP="00C53C8A">
      <w:pPr>
        <w:pStyle w:val="ListParagraph"/>
        <w:numPr>
          <w:ilvl w:val="0"/>
          <w:numId w:val="2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Book Antiqua" w:eastAsia="Calibri" w:hAnsi="Book Antiqua"/>
        </w:rPr>
      </w:pPr>
      <w:r w:rsidRPr="00E81CC9">
        <w:rPr>
          <w:rFonts w:ascii="Book Antiqua" w:eastAsia="Calibri" w:hAnsi="Book Antiqua"/>
        </w:rPr>
        <w:t>Promotes consistency and standardization related to CM activities.</w:t>
      </w:r>
      <w:r w:rsidR="0099360E" w:rsidRPr="00E81CC9">
        <w:rPr>
          <w:rFonts w:ascii="Book Antiqua" w:eastAsia="Calibri" w:hAnsi="Book Antiqua"/>
        </w:rPr>
        <w:t xml:space="preserve"> </w:t>
      </w:r>
    </w:p>
    <w:p w14:paraId="229E9D4A" w14:textId="6CCB5AC8" w:rsidR="00731E19" w:rsidRPr="00E81CC9" w:rsidRDefault="00C876F1" w:rsidP="00C53C8A">
      <w:pPr>
        <w:pStyle w:val="NoSpacing"/>
        <w:numPr>
          <w:ilvl w:val="0"/>
          <w:numId w:val="23"/>
        </w:numPr>
        <w:spacing w:before="100" w:beforeAutospacing="1" w:after="100" w:afterAutospacing="1"/>
        <w:rPr>
          <w:rFonts w:ascii="Book Antiqua" w:hAnsi="Book Antiqua" w:cs="Times New Roman"/>
          <w:color w:val="000000"/>
          <w:sz w:val="20"/>
          <w:szCs w:val="20"/>
        </w:rPr>
      </w:pPr>
      <w:r w:rsidRPr="00E81CC9">
        <w:rPr>
          <w:rFonts w:ascii="Book Antiqua" w:eastAsiaTheme="minorHAnsi" w:hAnsi="Book Antiqua" w:cs="Times New Roman"/>
          <w:sz w:val="20"/>
          <w:szCs w:val="20"/>
        </w:rPr>
        <w:t>Set</w:t>
      </w:r>
      <w:r w:rsidR="00731E19" w:rsidRPr="00E81CC9">
        <w:rPr>
          <w:rFonts w:ascii="Book Antiqua" w:eastAsiaTheme="minorHAnsi" w:hAnsi="Book Antiqua" w:cs="Times New Roman"/>
          <w:sz w:val="20"/>
          <w:szCs w:val="20"/>
        </w:rPr>
        <w:t xml:space="preserve"> team direction</w:t>
      </w:r>
      <w:r w:rsidR="003B0D5F" w:rsidRPr="00E81CC9">
        <w:rPr>
          <w:rFonts w:ascii="Book Antiqua" w:eastAsiaTheme="minorHAnsi" w:hAnsi="Book Antiqua" w:cs="Times New Roman"/>
          <w:sz w:val="20"/>
          <w:szCs w:val="20"/>
        </w:rPr>
        <w:t xml:space="preserve">, resolve </w:t>
      </w:r>
      <w:r w:rsidR="00170EB7" w:rsidRPr="00E81CC9">
        <w:rPr>
          <w:rFonts w:ascii="Book Antiqua" w:eastAsiaTheme="minorHAnsi" w:hAnsi="Book Antiqua" w:cs="Times New Roman"/>
          <w:sz w:val="20"/>
          <w:szCs w:val="20"/>
        </w:rPr>
        <w:t>problems,</w:t>
      </w:r>
      <w:r w:rsidR="003B0D5F" w:rsidRPr="00E81CC9">
        <w:rPr>
          <w:rFonts w:ascii="Book Antiqua" w:eastAsiaTheme="minorHAnsi" w:hAnsi="Book Antiqua" w:cs="Times New Roman"/>
          <w:sz w:val="20"/>
          <w:szCs w:val="20"/>
        </w:rPr>
        <w:t xml:space="preserve"> and provide</w:t>
      </w:r>
      <w:r w:rsidR="00731E19" w:rsidRPr="00E81CC9">
        <w:rPr>
          <w:rFonts w:ascii="Book Antiqua" w:eastAsiaTheme="minorHAnsi" w:hAnsi="Book Antiqua" w:cs="Times New Roman"/>
          <w:sz w:val="20"/>
          <w:szCs w:val="20"/>
        </w:rPr>
        <w:t xml:space="preserve"> guidance.</w:t>
      </w:r>
    </w:p>
    <w:p w14:paraId="3A04E4AB" w14:textId="77777777" w:rsidR="00731E19" w:rsidRPr="009D1C44" w:rsidRDefault="003B0D5F" w:rsidP="00C53C8A">
      <w:pPr>
        <w:pStyle w:val="NoSpacing"/>
        <w:numPr>
          <w:ilvl w:val="0"/>
          <w:numId w:val="23"/>
        </w:numPr>
        <w:spacing w:before="100" w:beforeAutospacing="1" w:after="100" w:afterAutospacing="1"/>
        <w:rPr>
          <w:rFonts w:ascii="Book Antiqua" w:hAnsi="Book Antiqua" w:cs="Times New Roman"/>
          <w:sz w:val="20"/>
          <w:szCs w:val="20"/>
        </w:rPr>
      </w:pPr>
      <w:r w:rsidRPr="009D1C44">
        <w:rPr>
          <w:rFonts w:ascii="Book Antiqua" w:eastAsiaTheme="minorHAnsi" w:hAnsi="Book Antiqua" w:cs="Times New Roman"/>
          <w:sz w:val="20"/>
          <w:szCs w:val="20"/>
        </w:rPr>
        <w:t>Prioritize</w:t>
      </w:r>
      <w:r w:rsidR="00731E19" w:rsidRPr="009D1C44">
        <w:rPr>
          <w:rFonts w:ascii="Book Antiqua" w:eastAsiaTheme="minorHAnsi" w:hAnsi="Book Antiqua" w:cs="Times New Roman"/>
          <w:sz w:val="20"/>
          <w:szCs w:val="20"/>
        </w:rPr>
        <w:t xml:space="preserve"> to address business and operational challenges.</w:t>
      </w:r>
    </w:p>
    <w:p w14:paraId="0B80DCC6" w14:textId="4158D9AE" w:rsidR="009D1C44" w:rsidRPr="009D1C44" w:rsidRDefault="009D1C44" w:rsidP="00C53C8A">
      <w:pPr>
        <w:pStyle w:val="NoSpacing"/>
        <w:numPr>
          <w:ilvl w:val="0"/>
          <w:numId w:val="23"/>
        </w:numPr>
        <w:spacing w:before="100" w:beforeAutospacing="1" w:after="100" w:afterAutospacing="1"/>
        <w:rPr>
          <w:rFonts w:ascii="Book Antiqua" w:hAnsi="Book Antiqua" w:cs="Times New Roman"/>
          <w:sz w:val="20"/>
          <w:szCs w:val="20"/>
        </w:rPr>
      </w:pPr>
      <w:r w:rsidRPr="009D1C44">
        <w:rPr>
          <w:rFonts w:ascii="Book Antiqua" w:hAnsi="Book Antiqua"/>
          <w:sz w:val="20"/>
          <w:szCs w:val="20"/>
          <w:shd w:val="clear" w:color="auto" w:fill="FFFFFF"/>
        </w:rPr>
        <w:t>Use data and analytics to identify opportunities for improvement and make data driven decisions</w:t>
      </w:r>
      <w:r w:rsidR="003346B8">
        <w:rPr>
          <w:rFonts w:ascii="Book Antiqua" w:hAnsi="Book Antiqua"/>
          <w:sz w:val="20"/>
          <w:szCs w:val="20"/>
          <w:shd w:val="clear" w:color="auto" w:fill="FFFFFF"/>
        </w:rPr>
        <w:t>.</w:t>
      </w:r>
    </w:p>
    <w:p w14:paraId="68C54438" w14:textId="77777777" w:rsidR="00731E19" w:rsidRPr="00E81CC9" w:rsidRDefault="003B0D5F" w:rsidP="00C53C8A">
      <w:pPr>
        <w:pStyle w:val="NoSpacing"/>
        <w:numPr>
          <w:ilvl w:val="0"/>
          <w:numId w:val="23"/>
        </w:numPr>
        <w:spacing w:before="100" w:beforeAutospacing="1" w:after="100" w:afterAutospacing="1"/>
        <w:rPr>
          <w:rFonts w:ascii="Book Antiqua" w:hAnsi="Book Antiqua" w:cs="Times New Roman"/>
          <w:color w:val="000000"/>
          <w:sz w:val="20"/>
          <w:szCs w:val="20"/>
        </w:rPr>
      </w:pPr>
      <w:r w:rsidRPr="00E81CC9">
        <w:rPr>
          <w:rFonts w:ascii="Book Antiqua" w:eastAsiaTheme="minorHAnsi" w:hAnsi="Book Antiqua" w:cs="Times New Roman"/>
          <w:sz w:val="20"/>
          <w:szCs w:val="20"/>
        </w:rPr>
        <w:t>Influence and provide</w:t>
      </w:r>
      <w:r w:rsidR="00731E19" w:rsidRPr="00E81CC9">
        <w:rPr>
          <w:rFonts w:ascii="Book Antiqua" w:eastAsiaTheme="minorHAnsi" w:hAnsi="Book Antiqua" w:cs="Times New Roman"/>
          <w:sz w:val="20"/>
          <w:szCs w:val="20"/>
        </w:rPr>
        <w:t xml:space="preserve"> input to forecasting and planning activities.</w:t>
      </w:r>
    </w:p>
    <w:p w14:paraId="72D6F8D9" w14:textId="0858E1A0" w:rsidR="00731E19" w:rsidRPr="00E81CC9" w:rsidRDefault="003B0D5F" w:rsidP="00C53C8A">
      <w:pPr>
        <w:pStyle w:val="NoSpacing"/>
        <w:numPr>
          <w:ilvl w:val="0"/>
          <w:numId w:val="23"/>
        </w:numPr>
        <w:spacing w:before="100" w:beforeAutospacing="1" w:after="100" w:afterAutospacing="1"/>
        <w:rPr>
          <w:rFonts w:ascii="Book Antiqua" w:hAnsi="Book Antiqua" w:cs="Times New Roman"/>
          <w:color w:val="000000"/>
          <w:sz w:val="20"/>
          <w:szCs w:val="20"/>
        </w:rPr>
      </w:pPr>
      <w:r w:rsidRPr="00E81CC9">
        <w:rPr>
          <w:rFonts w:ascii="Book Antiqua" w:eastAsiaTheme="minorHAnsi" w:hAnsi="Book Antiqua" w:cs="Times New Roman"/>
          <w:sz w:val="20"/>
          <w:szCs w:val="20"/>
        </w:rPr>
        <w:t xml:space="preserve">Integral part of transforming </w:t>
      </w:r>
      <w:r w:rsidR="00234712" w:rsidRPr="00E81CC9">
        <w:rPr>
          <w:rFonts w:ascii="Book Antiqua" w:eastAsiaTheme="minorHAnsi" w:hAnsi="Book Antiqua" w:cs="Times New Roman"/>
          <w:sz w:val="20"/>
          <w:szCs w:val="20"/>
        </w:rPr>
        <w:t xml:space="preserve">program </w:t>
      </w:r>
      <w:r w:rsidRPr="00E81CC9">
        <w:rPr>
          <w:rFonts w:ascii="Book Antiqua" w:eastAsiaTheme="minorHAnsi" w:hAnsi="Book Antiqua" w:cs="Times New Roman"/>
          <w:sz w:val="20"/>
          <w:szCs w:val="20"/>
        </w:rPr>
        <w:t>product and services.</w:t>
      </w:r>
    </w:p>
    <w:p w14:paraId="3C159B3D" w14:textId="77777777" w:rsidR="003B0D5F" w:rsidRPr="00E81CC9" w:rsidRDefault="003B0D5F" w:rsidP="00C53C8A">
      <w:pPr>
        <w:pStyle w:val="NoSpacing"/>
        <w:numPr>
          <w:ilvl w:val="0"/>
          <w:numId w:val="23"/>
        </w:numPr>
        <w:spacing w:before="100" w:beforeAutospacing="1" w:after="100" w:afterAutospacing="1"/>
        <w:rPr>
          <w:rFonts w:ascii="Book Antiqua" w:hAnsi="Book Antiqua" w:cs="Times New Roman"/>
          <w:color w:val="000000"/>
          <w:sz w:val="20"/>
          <w:szCs w:val="20"/>
        </w:rPr>
      </w:pPr>
      <w:r w:rsidRPr="00E81CC9">
        <w:rPr>
          <w:rFonts w:ascii="Book Antiqua" w:eastAsiaTheme="minorHAnsi" w:hAnsi="Book Antiqua" w:cs="Times New Roman"/>
          <w:bCs/>
          <w:sz w:val="20"/>
          <w:szCs w:val="20"/>
        </w:rPr>
        <w:t>Implement</w:t>
      </w:r>
      <w:r w:rsidR="00C876F1" w:rsidRPr="00E81CC9">
        <w:rPr>
          <w:rFonts w:ascii="Book Antiqua" w:eastAsiaTheme="minorHAnsi" w:hAnsi="Book Antiqua" w:cs="Times New Roman"/>
          <w:bCs/>
          <w:sz w:val="20"/>
          <w:szCs w:val="20"/>
        </w:rPr>
        <w:t xml:space="preserve"> interventions to a</w:t>
      </w:r>
      <w:r w:rsidRPr="00E81CC9">
        <w:rPr>
          <w:rFonts w:ascii="Book Antiqua" w:eastAsiaTheme="minorHAnsi" w:hAnsi="Book Antiqua" w:cs="Times New Roman"/>
          <w:bCs/>
          <w:sz w:val="20"/>
          <w:szCs w:val="20"/>
        </w:rPr>
        <w:t xml:space="preserve">chieve </w:t>
      </w:r>
      <w:r w:rsidR="00C876F1" w:rsidRPr="00E81CC9">
        <w:rPr>
          <w:rFonts w:ascii="Book Antiqua" w:eastAsiaTheme="minorHAnsi" w:hAnsi="Book Antiqua" w:cs="Times New Roman"/>
          <w:bCs/>
          <w:sz w:val="20"/>
          <w:szCs w:val="20"/>
        </w:rPr>
        <w:t>business g</w:t>
      </w:r>
      <w:r w:rsidRPr="00E81CC9">
        <w:rPr>
          <w:rFonts w:ascii="Book Antiqua" w:eastAsiaTheme="minorHAnsi" w:hAnsi="Book Antiqua" w:cs="Times New Roman"/>
          <w:bCs/>
          <w:sz w:val="20"/>
          <w:szCs w:val="20"/>
        </w:rPr>
        <w:t>oals.</w:t>
      </w:r>
    </w:p>
    <w:p w14:paraId="23F1371F" w14:textId="77777777" w:rsidR="003B0D5F" w:rsidRPr="00E81CC9" w:rsidRDefault="003B0D5F" w:rsidP="00C53C8A">
      <w:pPr>
        <w:pStyle w:val="NoSpacing"/>
        <w:numPr>
          <w:ilvl w:val="0"/>
          <w:numId w:val="23"/>
        </w:numPr>
        <w:autoSpaceDE w:val="0"/>
        <w:autoSpaceDN w:val="0"/>
        <w:adjustRightInd w:val="0"/>
        <w:spacing w:before="100" w:beforeAutospacing="1" w:after="100" w:afterAutospacing="1"/>
        <w:rPr>
          <w:rFonts w:ascii="Book Antiqua" w:eastAsiaTheme="minorHAnsi" w:hAnsi="Book Antiqua" w:cs="Times New Roman"/>
          <w:sz w:val="20"/>
          <w:szCs w:val="20"/>
        </w:rPr>
      </w:pPr>
      <w:r w:rsidRPr="00E81CC9">
        <w:rPr>
          <w:rFonts w:ascii="Book Antiqua" w:eastAsiaTheme="minorHAnsi" w:hAnsi="Book Antiqua" w:cs="Times New Roman"/>
          <w:sz w:val="20"/>
          <w:szCs w:val="20"/>
        </w:rPr>
        <w:t xml:space="preserve">Demonstrate knowledge of relevant state and federal guidelines. </w:t>
      </w:r>
    </w:p>
    <w:p w14:paraId="77DC706F" w14:textId="77777777" w:rsidR="0019618C" w:rsidRPr="00E81CC9" w:rsidRDefault="0019618C" w:rsidP="00C53C8A">
      <w:pPr>
        <w:pStyle w:val="ListParagraph"/>
        <w:numPr>
          <w:ilvl w:val="0"/>
          <w:numId w:val="2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Book Antiqua" w:eastAsia="Calibri" w:hAnsi="Book Antiqua"/>
        </w:rPr>
      </w:pPr>
      <w:r w:rsidRPr="00E81CC9">
        <w:rPr>
          <w:rFonts w:ascii="Book Antiqua" w:eastAsia="Calibri" w:hAnsi="Book Antiqua"/>
        </w:rPr>
        <w:t>Supports the CM Business Plan, quality initiatives and projects to ensure compliance with policies and procedures and to ensure quality services.</w:t>
      </w:r>
    </w:p>
    <w:p w14:paraId="5ED239CC" w14:textId="77777777" w:rsidR="00F11692" w:rsidRPr="00E81CC9" w:rsidRDefault="0019618C" w:rsidP="00C53C8A">
      <w:pPr>
        <w:pStyle w:val="ListParagraph"/>
        <w:numPr>
          <w:ilvl w:val="0"/>
          <w:numId w:val="2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Book Antiqua" w:eastAsia="Calibri" w:hAnsi="Book Antiqua"/>
        </w:rPr>
      </w:pPr>
      <w:r w:rsidRPr="00E81CC9">
        <w:rPr>
          <w:rFonts w:ascii="Book Antiqua" w:eastAsia="Calibri" w:hAnsi="Book Antiqua"/>
        </w:rPr>
        <w:t>Support</w:t>
      </w:r>
      <w:r w:rsidR="00F11692" w:rsidRPr="00E81CC9">
        <w:rPr>
          <w:rFonts w:ascii="Book Antiqua" w:eastAsia="Calibri" w:hAnsi="Book Antiqua"/>
        </w:rPr>
        <w:t xml:space="preserve"> collaboration between the CM, UM, and Disease Management (DM) staff.</w:t>
      </w:r>
    </w:p>
    <w:p w14:paraId="42004178" w14:textId="77777777" w:rsidR="00F11692" w:rsidRPr="00E81CC9" w:rsidRDefault="00F11692" w:rsidP="00C53C8A">
      <w:pPr>
        <w:pStyle w:val="ListParagraph"/>
        <w:numPr>
          <w:ilvl w:val="0"/>
          <w:numId w:val="2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Book Antiqua" w:eastAsia="Calibri" w:hAnsi="Book Antiqua"/>
        </w:rPr>
      </w:pPr>
      <w:r w:rsidRPr="00E81CC9">
        <w:rPr>
          <w:rFonts w:ascii="Book Antiqua" w:eastAsia="Calibri" w:hAnsi="Book Antiqua"/>
        </w:rPr>
        <w:t xml:space="preserve">Oversees (in conjunction with the quality manager) inter-rater reliability auditing and performance monitoring, analysis and reporting of any audits and other CM specific reports, CM and CM/UM data.    </w:t>
      </w:r>
    </w:p>
    <w:p w14:paraId="1EDC63D3" w14:textId="77777777" w:rsidR="00F11692" w:rsidRPr="00E81CC9" w:rsidRDefault="00F11692" w:rsidP="00C53C8A">
      <w:pPr>
        <w:pStyle w:val="ListParagraph"/>
        <w:numPr>
          <w:ilvl w:val="0"/>
          <w:numId w:val="23"/>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rPr>
          <w:rFonts w:ascii="Book Antiqua" w:eastAsia="Calibri" w:hAnsi="Book Antiqua"/>
        </w:rPr>
      </w:pPr>
      <w:r w:rsidRPr="00E81CC9">
        <w:rPr>
          <w:rFonts w:ascii="Book Antiqua" w:eastAsia="Calibri" w:hAnsi="Book Antiqua"/>
        </w:rPr>
        <w:t>Ensures compliance through close collaboration with the director of regulatory compliance, all State, Federal and regulatory and accreditation body requirements.</w:t>
      </w:r>
    </w:p>
    <w:p w14:paraId="07EE5738" w14:textId="77777777" w:rsidR="003B0D5F" w:rsidRPr="00E81CC9" w:rsidRDefault="0019618C" w:rsidP="00C53C8A">
      <w:pPr>
        <w:pStyle w:val="NoSpacing"/>
        <w:numPr>
          <w:ilvl w:val="0"/>
          <w:numId w:val="23"/>
        </w:numPr>
        <w:autoSpaceDE w:val="0"/>
        <w:autoSpaceDN w:val="0"/>
        <w:adjustRightInd w:val="0"/>
        <w:spacing w:before="100" w:beforeAutospacing="1" w:after="100" w:afterAutospacing="1"/>
        <w:rPr>
          <w:rFonts w:ascii="Book Antiqua" w:eastAsiaTheme="minorHAnsi" w:hAnsi="Book Antiqua" w:cs="Times New Roman"/>
          <w:sz w:val="20"/>
          <w:szCs w:val="20"/>
        </w:rPr>
      </w:pPr>
      <w:r w:rsidRPr="00E81CC9">
        <w:rPr>
          <w:rFonts w:ascii="Book Antiqua" w:eastAsiaTheme="minorHAnsi" w:hAnsi="Book Antiqua" w:cs="Times New Roman"/>
          <w:sz w:val="20"/>
          <w:szCs w:val="20"/>
        </w:rPr>
        <w:t>Support</w:t>
      </w:r>
      <w:r w:rsidR="003B0D5F" w:rsidRPr="00E81CC9">
        <w:rPr>
          <w:rFonts w:ascii="Book Antiqua" w:eastAsiaTheme="minorHAnsi" w:hAnsi="Book Antiqua" w:cs="Times New Roman"/>
          <w:sz w:val="20"/>
          <w:szCs w:val="20"/>
        </w:rPr>
        <w:t xml:space="preserve"> through accreditation process for PHP/NCQA/URAC guidelines.</w:t>
      </w:r>
    </w:p>
    <w:p w14:paraId="5D94B058" w14:textId="77777777" w:rsidR="00D937EC" w:rsidRPr="00E81CC9" w:rsidRDefault="00BE4E7A" w:rsidP="00C53C8A">
      <w:pPr>
        <w:pStyle w:val="NoSpacing"/>
        <w:numPr>
          <w:ilvl w:val="0"/>
          <w:numId w:val="23"/>
        </w:numPr>
        <w:autoSpaceDE w:val="0"/>
        <w:autoSpaceDN w:val="0"/>
        <w:adjustRightInd w:val="0"/>
        <w:spacing w:before="100" w:beforeAutospacing="1" w:after="100" w:afterAutospacing="1"/>
        <w:rPr>
          <w:rFonts w:ascii="Book Antiqua" w:eastAsiaTheme="minorHAnsi" w:hAnsi="Book Antiqua" w:cs="Times New Roman"/>
          <w:sz w:val="20"/>
          <w:szCs w:val="20"/>
        </w:rPr>
      </w:pPr>
      <w:r w:rsidRPr="00E81CC9">
        <w:rPr>
          <w:rFonts w:ascii="Book Antiqua" w:eastAsiaTheme="minorHAnsi" w:hAnsi="Book Antiqua" w:cs="Times New Roman"/>
          <w:sz w:val="20"/>
          <w:szCs w:val="20"/>
        </w:rPr>
        <w:t>Le</w:t>
      </w:r>
      <w:r w:rsidR="0019618C" w:rsidRPr="00E81CC9">
        <w:rPr>
          <w:rFonts w:ascii="Book Antiqua" w:eastAsiaTheme="minorHAnsi" w:hAnsi="Book Antiqua" w:cs="Times New Roman"/>
          <w:sz w:val="20"/>
          <w:szCs w:val="20"/>
        </w:rPr>
        <w:t>a</w:t>
      </w:r>
      <w:r w:rsidRPr="00E81CC9">
        <w:rPr>
          <w:rFonts w:ascii="Book Antiqua" w:eastAsiaTheme="minorHAnsi" w:hAnsi="Book Antiqua" w:cs="Times New Roman"/>
          <w:sz w:val="20"/>
          <w:szCs w:val="20"/>
        </w:rPr>
        <w:t>d Quality Improve</w:t>
      </w:r>
      <w:r w:rsidR="00173A80" w:rsidRPr="00E81CC9">
        <w:rPr>
          <w:rFonts w:ascii="Book Antiqua" w:eastAsiaTheme="minorHAnsi" w:hAnsi="Book Antiqua" w:cs="Times New Roman"/>
          <w:sz w:val="20"/>
          <w:szCs w:val="20"/>
        </w:rPr>
        <w:t>ment activities; Research/Quality Assurance/</w:t>
      </w:r>
      <w:r w:rsidRPr="00E81CC9">
        <w:rPr>
          <w:rFonts w:ascii="Book Antiqua" w:eastAsiaTheme="minorHAnsi" w:hAnsi="Book Antiqua" w:cs="Times New Roman"/>
          <w:sz w:val="20"/>
          <w:szCs w:val="20"/>
        </w:rPr>
        <w:t>Quality</w:t>
      </w:r>
      <w:r w:rsidR="0019618C" w:rsidRPr="00E81CC9">
        <w:rPr>
          <w:rFonts w:ascii="Book Antiqua" w:eastAsiaTheme="minorHAnsi" w:hAnsi="Book Antiqua" w:cs="Times New Roman"/>
          <w:sz w:val="20"/>
          <w:szCs w:val="20"/>
        </w:rPr>
        <w:t xml:space="preserve"> and Performance</w:t>
      </w:r>
      <w:r w:rsidRPr="00E81CC9">
        <w:rPr>
          <w:rFonts w:ascii="Book Antiqua" w:eastAsiaTheme="minorHAnsi" w:hAnsi="Book Antiqua" w:cs="Times New Roman"/>
          <w:sz w:val="20"/>
          <w:szCs w:val="20"/>
        </w:rPr>
        <w:t xml:space="preserve"> </w:t>
      </w:r>
      <w:r w:rsidR="00173A80" w:rsidRPr="00E81CC9">
        <w:rPr>
          <w:rFonts w:ascii="Book Antiqua" w:eastAsiaTheme="minorHAnsi" w:hAnsi="Book Antiqua" w:cs="Times New Roman"/>
          <w:sz w:val="20"/>
          <w:szCs w:val="20"/>
        </w:rPr>
        <w:t>Improvement</w:t>
      </w:r>
      <w:r w:rsidR="005E62E2" w:rsidRPr="00E81CC9">
        <w:rPr>
          <w:rFonts w:ascii="Book Antiqua" w:eastAsiaTheme="minorHAnsi" w:hAnsi="Book Antiqua" w:cs="Times New Roman"/>
          <w:sz w:val="20"/>
          <w:szCs w:val="20"/>
        </w:rPr>
        <w:t xml:space="preserve"> measures</w:t>
      </w:r>
      <w:r w:rsidRPr="00E81CC9">
        <w:rPr>
          <w:rFonts w:ascii="Book Antiqua" w:eastAsiaTheme="minorHAnsi" w:hAnsi="Book Antiqua" w:cs="Times New Roman"/>
          <w:sz w:val="20"/>
          <w:szCs w:val="20"/>
        </w:rPr>
        <w:t>.</w:t>
      </w:r>
    </w:p>
    <w:p w14:paraId="2C3E183B" w14:textId="77777777" w:rsidR="003B0D5F" w:rsidRPr="00E81CC9" w:rsidRDefault="003B0D5F" w:rsidP="00C53C8A">
      <w:pPr>
        <w:pStyle w:val="NoSpacing"/>
        <w:numPr>
          <w:ilvl w:val="0"/>
          <w:numId w:val="23"/>
        </w:numPr>
        <w:autoSpaceDE w:val="0"/>
        <w:autoSpaceDN w:val="0"/>
        <w:adjustRightInd w:val="0"/>
        <w:spacing w:before="100" w:beforeAutospacing="1" w:after="100" w:afterAutospacing="1"/>
        <w:rPr>
          <w:rFonts w:ascii="Book Antiqua" w:eastAsiaTheme="minorHAnsi" w:hAnsi="Book Antiqua" w:cs="Times New Roman"/>
          <w:sz w:val="20"/>
          <w:szCs w:val="20"/>
        </w:rPr>
      </w:pPr>
      <w:r w:rsidRPr="00E81CC9">
        <w:rPr>
          <w:rFonts w:ascii="Book Antiqua" w:eastAsiaTheme="minorHAnsi" w:hAnsi="Book Antiqua" w:cs="Times New Roman"/>
          <w:sz w:val="20"/>
          <w:szCs w:val="20"/>
        </w:rPr>
        <w:t>Knowledgeable on relevant health care benefit plans</w:t>
      </w:r>
      <w:r w:rsidR="005E62E2" w:rsidRPr="00E81CC9">
        <w:rPr>
          <w:rFonts w:ascii="Book Antiqua" w:eastAsiaTheme="minorHAnsi" w:hAnsi="Book Antiqua" w:cs="Times New Roman"/>
          <w:sz w:val="20"/>
          <w:szCs w:val="20"/>
        </w:rPr>
        <w:t>/clients; assist with</w:t>
      </w:r>
      <w:r w:rsidRPr="00E81CC9">
        <w:rPr>
          <w:rFonts w:ascii="Book Antiqua" w:eastAsiaTheme="minorHAnsi" w:hAnsi="Book Antiqua" w:cs="Times New Roman"/>
          <w:sz w:val="20"/>
          <w:szCs w:val="20"/>
        </w:rPr>
        <w:t xml:space="preserve"> implementations.</w:t>
      </w:r>
    </w:p>
    <w:p w14:paraId="6534575D" w14:textId="77777777" w:rsidR="00FB7A83" w:rsidRPr="00E81CC9" w:rsidRDefault="003B0D5F" w:rsidP="00C53C8A">
      <w:pPr>
        <w:pStyle w:val="NoSpacing"/>
        <w:numPr>
          <w:ilvl w:val="0"/>
          <w:numId w:val="23"/>
        </w:numPr>
        <w:spacing w:before="100" w:beforeAutospacing="1" w:after="100" w:afterAutospacing="1"/>
        <w:rPr>
          <w:rFonts w:ascii="Book Antiqua" w:hAnsi="Book Antiqua" w:cs="Times New Roman"/>
          <w:color w:val="000000"/>
          <w:sz w:val="20"/>
          <w:szCs w:val="20"/>
        </w:rPr>
      </w:pPr>
      <w:r w:rsidRPr="00E81CC9">
        <w:rPr>
          <w:rFonts w:ascii="Book Antiqua" w:eastAsiaTheme="minorHAnsi" w:hAnsi="Book Antiqua" w:cs="Times New Roman"/>
          <w:bCs/>
          <w:sz w:val="20"/>
          <w:szCs w:val="20"/>
        </w:rPr>
        <w:t>Drive effective clinical decisions within the business environment.</w:t>
      </w:r>
    </w:p>
    <w:p w14:paraId="24087303" w14:textId="77777777" w:rsidR="00FB7A83" w:rsidRPr="00E81CC9" w:rsidRDefault="00FB7A83" w:rsidP="00C53C8A">
      <w:pPr>
        <w:pStyle w:val="NoSpacing"/>
        <w:numPr>
          <w:ilvl w:val="0"/>
          <w:numId w:val="23"/>
        </w:numPr>
        <w:autoSpaceDE w:val="0"/>
        <w:autoSpaceDN w:val="0"/>
        <w:adjustRightInd w:val="0"/>
        <w:spacing w:before="100" w:beforeAutospacing="1" w:after="100" w:afterAutospacing="1"/>
        <w:rPr>
          <w:rFonts w:ascii="Book Antiqua" w:eastAsiaTheme="minorHAnsi" w:hAnsi="Book Antiqua" w:cs="Times New Roman"/>
          <w:sz w:val="20"/>
          <w:szCs w:val="20"/>
        </w:rPr>
      </w:pPr>
      <w:r w:rsidRPr="00E81CC9">
        <w:rPr>
          <w:rFonts w:ascii="Book Antiqua" w:eastAsiaTheme="minorHAnsi" w:hAnsi="Book Antiqua" w:cs="Times New Roman"/>
          <w:sz w:val="20"/>
          <w:szCs w:val="20"/>
        </w:rPr>
        <w:t>Used appropriate business metrics and applicable tools to optimize decisions and clinical outcomes.</w:t>
      </w:r>
    </w:p>
    <w:p w14:paraId="733106F7" w14:textId="77777777" w:rsidR="00C876F1" w:rsidRPr="00E81CC9" w:rsidRDefault="00C876F1" w:rsidP="00C53C8A">
      <w:pPr>
        <w:pStyle w:val="NoSpacing"/>
        <w:numPr>
          <w:ilvl w:val="0"/>
          <w:numId w:val="23"/>
        </w:numPr>
        <w:spacing w:before="100" w:beforeAutospacing="1" w:after="100" w:afterAutospacing="1"/>
        <w:rPr>
          <w:rFonts w:ascii="Book Antiqua" w:hAnsi="Book Antiqua" w:cs="Times New Roman"/>
          <w:color w:val="000000"/>
          <w:sz w:val="20"/>
          <w:szCs w:val="20"/>
        </w:rPr>
      </w:pPr>
      <w:r w:rsidRPr="00E81CC9">
        <w:rPr>
          <w:rFonts w:ascii="Book Antiqua" w:eastAsiaTheme="minorHAnsi" w:hAnsi="Book Antiqua" w:cs="Times New Roman"/>
          <w:bCs/>
          <w:sz w:val="20"/>
          <w:szCs w:val="20"/>
        </w:rPr>
        <w:t>Coaching and mentoring staff</w:t>
      </w:r>
      <w:r w:rsidR="00FB7A83" w:rsidRPr="00E81CC9">
        <w:rPr>
          <w:rFonts w:ascii="Book Antiqua" w:eastAsiaTheme="minorHAnsi" w:hAnsi="Book Antiqua" w:cs="Times New Roman"/>
          <w:bCs/>
          <w:sz w:val="20"/>
          <w:szCs w:val="20"/>
        </w:rPr>
        <w:t xml:space="preserve"> on performance</w:t>
      </w:r>
      <w:r w:rsidRPr="00E81CC9">
        <w:rPr>
          <w:rFonts w:ascii="Book Antiqua" w:eastAsiaTheme="minorHAnsi" w:hAnsi="Book Antiqua" w:cs="Times New Roman"/>
          <w:bCs/>
          <w:sz w:val="20"/>
          <w:szCs w:val="20"/>
        </w:rPr>
        <w:t>.</w:t>
      </w:r>
    </w:p>
    <w:p w14:paraId="021059BC" w14:textId="2F8285BF" w:rsidR="00731E19" w:rsidRPr="00D6624A" w:rsidRDefault="005E62E2" w:rsidP="009605DA">
      <w:pPr>
        <w:pStyle w:val="NoSpacing"/>
        <w:numPr>
          <w:ilvl w:val="0"/>
          <w:numId w:val="23"/>
        </w:numPr>
        <w:tabs>
          <w:tab w:val="right" w:pos="7560"/>
        </w:tabs>
        <w:spacing w:before="100" w:beforeAutospacing="1" w:after="100" w:afterAutospacing="1"/>
        <w:jc w:val="both"/>
        <w:rPr>
          <w:rFonts w:ascii="Book Antiqua" w:hAnsi="Book Antiqua"/>
          <w:b/>
          <w:smallCaps/>
        </w:rPr>
      </w:pPr>
      <w:r w:rsidRPr="00D6624A">
        <w:rPr>
          <w:rFonts w:ascii="Book Antiqua" w:eastAsiaTheme="minorHAnsi" w:hAnsi="Book Antiqua" w:cs="Times New Roman"/>
          <w:sz w:val="20"/>
          <w:szCs w:val="20"/>
        </w:rPr>
        <w:t>Utilize resources to enhance professional practice and development based on learning gaps or new information.</w:t>
      </w:r>
    </w:p>
    <w:p w14:paraId="484F3C0A" w14:textId="6B43C07B" w:rsidR="00436767" w:rsidRPr="00E6491B" w:rsidRDefault="00436767" w:rsidP="00436767">
      <w:pPr>
        <w:tabs>
          <w:tab w:val="right" w:pos="7560"/>
        </w:tabs>
        <w:ind w:left="1915" w:hanging="1915"/>
        <w:jc w:val="both"/>
        <w:rPr>
          <w:rFonts w:ascii="Book Antiqua" w:hAnsi="Book Antiqua"/>
          <w:b/>
          <w:smallCaps/>
          <w:sz w:val="22"/>
          <w:szCs w:val="22"/>
        </w:rPr>
      </w:pPr>
      <w:r w:rsidRPr="00E6491B">
        <w:rPr>
          <w:rFonts w:ascii="Book Antiqua" w:hAnsi="Book Antiqua"/>
          <w:b/>
          <w:smallCaps/>
          <w:sz w:val="22"/>
          <w:szCs w:val="22"/>
        </w:rPr>
        <w:t xml:space="preserve">Client Performance </w:t>
      </w:r>
      <w:r w:rsidR="00602679" w:rsidRPr="00E6491B">
        <w:rPr>
          <w:rFonts w:ascii="Book Antiqua" w:hAnsi="Book Antiqua"/>
          <w:b/>
          <w:smallCaps/>
          <w:sz w:val="22"/>
          <w:szCs w:val="22"/>
        </w:rPr>
        <w:t xml:space="preserve">Project </w:t>
      </w:r>
      <w:r w:rsidRPr="00E6491B">
        <w:rPr>
          <w:rFonts w:ascii="Book Antiqua" w:hAnsi="Book Antiqua"/>
          <w:b/>
          <w:smallCaps/>
          <w:sz w:val="22"/>
          <w:szCs w:val="22"/>
        </w:rPr>
        <w:t>Manager</w:t>
      </w:r>
      <w:r w:rsidR="00602679" w:rsidRPr="00E6491B">
        <w:rPr>
          <w:rFonts w:ascii="Book Antiqua" w:hAnsi="Book Antiqua"/>
          <w:b/>
          <w:smallCaps/>
          <w:sz w:val="22"/>
          <w:szCs w:val="22"/>
        </w:rPr>
        <w:tab/>
      </w:r>
      <w:r w:rsidR="00602679" w:rsidRPr="00E6491B">
        <w:rPr>
          <w:rFonts w:ascii="Book Antiqua" w:hAnsi="Book Antiqua"/>
          <w:b/>
          <w:smallCaps/>
          <w:sz w:val="22"/>
          <w:szCs w:val="22"/>
        </w:rPr>
        <w:tab/>
      </w:r>
      <w:r w:rsidR="00602679" w:rsidRPr="00E6491B">
        <w:rPr>
          <w:rFonts w:ascii="Book Antiqua" w:hAnsi="Book Antiqua"/>
          <w:b/>
          <w:smallCaps/>
          <w:sz w:val="22"/>
          <w:szCs w:val="22"/>
        </w:rPr>
        <w:tab/>
      </w:r>
      <w:r w:rsidRPr="00E6491B">
        <w:rPr>
          <w:rFonts w:ascii="Book Antiqua" w:hAnsi="Book Antiqua"/>
          <w:b/>
          <w:smallCaps/>
          <w:sz w:val="22"/>
          <w:szCs w:val="22"/>
        </w:rPr>
        <w:t xml:space="preserve">  </w:t>
      </w:r>
      <w:r w:rsidR="003B0D5F" w:rsidRPr="00E6491B">
        <w:rPr>
          <w:rFonts w:ascii="Book Antiqua" w:hAnsi="Book Antiqua"/>
          <w:b/>
          <w:smallCaps/>
          <w:sz w:val="22"/>
          <w:szCs w:val="22"/>
        </w:rPr>
        <w:tab/>
      </w:r>
      <w:r w:rsidR="003B0D5F" w:rsidRPr="00E6491B">
        <w:rPr>
          <w:rFonts w:ascii="Book Antiqua" w:hAnsi="Book Antiqua"/>
          <w:b/>
          <w:smallCaps/>
          <w:sz w:val="22"/>
          <w:szCs w:val="22"/>
        </w:rPr>
        <w:tab/>
      </w:r>
      <w:r w:rsidR="00C75723" w:rsidRPr="00E6491B">
        <w:rPr>
          <w:rFonts w:ascii="Book Antiqua" w:hAnsi="Book Antiqua"/>
          <w:b/>
          <w:smallCaps/>
          <w:sz w:val="22"/>
          <w:szCs w:val="22"/>
        </w:rPr>
        <w:t>2/2017</w:t>
      </w:r>
      <w:r w:rsidRPr="00E6491B">
        <w:rPr>
          <w:rFonts w:ascii="Book Antiqua" w:hAnsi="Book Antiqua"/>
          <w:b/>
          <w:smallCaps/>
          <w:sz w:val="22"/>
          <w:szCs w:val="22"/>
        </w:rPr>
        <w:t xml:space="preserve"> – </w:t>
      </w:r>
      <w:r w:rsidR="00731E19" w:rsidRPr="00E6491B">
        <w:rPr>
          <w:rFonts w:ascii="Book Antiqua" w:hAnsi="Book Antiqua"/>
          <w:b/>
          <w:smallCaps/>
          <w:sz w:val="22"/>
          <w:szCs w:val="22"/>
        </w:rPr>
        <w:t>06/2019</w:t>
      </w:r>
      <w:r w:rsidRPr="00E6491B">
        <w:rPr>
          <w:rFonts w:ascii="Book Antiqua" w:hAnsi="Book Antiqua"/>
          <w:b/>
          <w:smallCaps/>
          <w:sz w:val="22"/>
          <w:szCs w:val="22"/>
        </w:rPr>
        <w:tab/>
      </w:r>
    </w:p>
    <w:p w14:paraId="22BF3510" w14:textId="77777777" w:rsidR="00436767" w:rsidRPr="00E6491B" w:rsidRDefault="00436767" w:rsidP="00436767">
      <w:pPr>
        <w:tabs>
          <w:tab w:val="right" w:pos="7560"/>
        </w:tabs>
        <w:ind w:left="1915" w:hanging="1915"/>
        <w:jc w:val="both"/>
        <w:rPr>
          <w:rFonts w:ascii="Book Antiqua" w:hAnsi="Book Antiqua"/>
          <w:sz w:val="22"/>
          <w:szCs w:val="22"/>
        </w:rPr>
      </w:pPr>
      <w:r w:rsidRPr="00E6491B">
        <w:rPr>
          <w:rFonts w:ascii="Book Antiqua" w:hAnsi="Book Antiqua"/>
          <w:b/>
          <w:i/>
          <w:sz w:val="22"/>
          <w:szCs w:val="22"/>
        </w:rPr>
        <w:t>Optum Healthcare</w:t>
      </w:r>
      <w:r w:rsidRPr="00E6491B">
        <w:rPr>
          <w:rFonts w:ascii="Book Antiqua" w:hAnsi="Book Antiqua"/>
          <w:b/>
          <w:i/>
          <w:sz w:val="22"/>
          <w:szCs w:val="22"/>
        </w:rPr>
        <w:tab/>
        <w:t xml:space="preserve">  </w:t>
      </w:r>
      <w:r w:rsidRPr="00E6491B">
        <w:rPr>
          <w:rFonts w:ascii="Book Antiqua" w:hAnsi="Book Antiqua"/>
          <w:b/>
          <w:i/>
          <w:sz w:val="22"/>
          <w:szCs w:val="22"/>
        </w:rPr>
        <w:tab/>
      </w:r>
      <w:r w:rsidR="00946532" w:rsidRPr="00E6491B">
        <w:rPr>
          <w:rFonts w:ascii="Book Antiqua" w:hAnsi="Book Antiqua"/>
          <w:b/>
          <w:i/>
          <w:sz w:val="22"/>
          <w:szCs w:val="22"/>
        </w:rPr>
        <w:tab/>
      </w:r>
      <w:r w:rsidR="00946532" w:rsidRPr="00E6491B">
        <w:rPr>
          <w:rFonts w:ascii="Book Antiqua" w:hAnsi="Book Antiqua"/>
          <w:b/>
          <w:i/>
          <w:sz w:val="22"/>
          <w:szCs w:val="22"/>
        </w:rPr>
        <w:tab/>
      </w:r>
      <w:r w:rsidRPr="00E6491B">
        <w:rPr>
          <w:rFonts w:ascii="Book Antiqua" w:hAnsi="Book Antiqua"/>
          <w:b/>
          <w:i/>
          <w:sz w:val="22"/>
          <w:szCs w:val="22"/>
        </w:rPr>
        <w:tab/>
      </w:r>
      <w:r w:rsidRPr="00E6491B">
        <w:rPr>
          <w:rFonts w:ascii="Book Antiqua" w:hAnsi="Book Antiqua"/>
          <w:b/>
          <w:i/>
          <w:sz w:val="22"/>
          <w:szCs w:val="22"/>
        </w:rPr>
        <w:tab/>
      </w:r>
      <w:r w:rsidRPr="00E6491B">
        <w:rPr>
          <w:rFonts w:ascii="Book Antiqua" w:hAnsi="Book Antiqua"/>
          <w:b/>
          <w:i/>
          <w:sz w:val="22"/>
          <w:szCs w:val="22"/>
        </w:rPr>
        <w:tab/>
      </w:r>
      <w:r w:rsidRPr="00E6491B">
        <w:rPr>
          <w:rFonts w:ascii="Book Antiqua" w:hAnsi="Book Antiqua"/>
          <w:b/>
          <w:i/>
          <w:sz w:val="22"/>
          <w:szCs w:val="22"/>
        </w:rPr>
        <w:tab/>
      </w:r>
      <w:r w:rsidRPr="00E6491B">
        <w:rPr>
          <w:rFonts w:ascii="Book Antiqua" w:hAnsi="Book Antiqua"/>
          <w:b/>
          <w:i/>
          <w:sz w:val="22"/>
          <w:szCs w:val="22"/>
        </w:rPr>
        <w:tab/>
        <w:t>Atlanta, GA</w:t>
      </w:r>
    </w:p>
    <w:p w14:paraId="1C6360BC" w14:textId="77777777" w:rsidR="00436767" w:rsidRPr="00E81CC9" w:rsidRDefault="00436767" w:rsidP="00436767">
      <w:pPr>
        <w:tabs>
          <w:tab w:val="right" w:pos="7560"/>
        </w:tabs>
        <w:ind w:left="1915" w:hanging="1915"/>
        <w:jc w:val="both"/>
        <w:rPr>
          <w:rFonts w:ascii="Book Antiqua" w:hAnsi="Book Antiqua"/>
          <w:b/>
          <w:smallCaps/>
          <w:sz w:val="22"/>
          <w:szCs w:val="22"/>
        </w:rPr>
      </w:pPr>
      <w:r w:rsidRPr="00E81CC9">
        <w:rPr>
          <w:rFonts w:ascii="Book Antiqua" w:hAnsi="Book Antiqua"/>
          <w:b/>
          <w:smallCaps/>
          <w:sz w:val="22"/>
          <w:szCs w:val="22"/>
        </w:rPr>
        <w:t xml:space="preserve"> </w:t>
      </w:r>
    </w:p>
    <w:p w14:paraId="2B82CF6F" w14:textId="19F4AB35" w:rsidR="00956F56" w:rsidRPr="00E81CC9" w:rsidRDefault="00956F56" w:rsidP="00C53C8A">
      <w:pPr>
        <w:pStyle w:val="ListParagraph"/>
        <w:numPr>
          <w:ilvl w:val="0"/>
          <w:numId w:val="24"/>
        </w:numPr>
        <w:tabs>
          <w:tab w:val="right" w:pos="7560"/>
        </w:tabs>
        <w:jc w:val="both"/>
        <w:rPr>
          <w:rFonts w:ascii="Book Antiqua" w:hAnsi="Book Antiqua"/>
        </w:rPr>
      </w:pPr>
      <w:r w:rsidRPr="00E81CC9">
        <w:rPr>
          <w:rFonts w:ascii="Book Antiqua" w:hAnsi="Book Antiqua"/>
        </w:rPr>
        <w:t xml:space="preserve">Liaison between </w:t>
      </w:r>
      <w:r w:rsidR="00C53C8A" w:rsidRPr="00E81CC9">
        <w:rPr>
          <w:rFonts w:ascii="Book Antiqua" w:hAnsi="Book Antiqua"/>
        </w:rPr>
        <w:t>C</w:t>
      </w:r>
      <w:r w:rsidRPr="00E81CC9">
        <w:rPr>
          <w:rFonts w:ascii="Book Antiqua" w:hAnsi="Book Antiqua"/>
        </w:rPr>
        <w:t xml:space="preserve">lient management and </w:t>
      </w:r>
      <w:r w:rsidR="00C53C8A" w:rsidRPr="00E81CC9">
        <w:rPr>
          <w:rFonts w:ascii="Book Antiqua" w:hAnsi="Book Antiqua"/>
        </w:rPr>
        <w:t>Payer programs.</w:t>
      </w:r>
    </w:p>
    <w:p w14:paraId="5A58DFC0" w14:textId="274E79C9" w:rsidR="001347CA" w:rsidRPr="00E81CC9" w:rsidRDefault="001347CA" w:rsidP="00C53C8A">
      <w:pPr>
        <w:pStyle w:val="ListParagraph"/>
        <w:numPr>
          <w:ilvl w:val="0"/>
          <w:numId w:val="24"/>
        </w:numPr>
        <w:tabs>
          <w:tab w:val="right" w:pos="7560"/>
        </w:tabs>
        <w:jc w:val="both"/>
        <w:rPr>
          <w:rFonts w:ascii="Book Antiqua" w:hAnsi="Book Antiqua"/>
        </w:rPr>
      </w:pPr>
      <w:r w:rsidRPr="00E81CC9">
        <w:rPr>
          <w:rFonts w:ascii="Book Antiqua" w:hAnsi="Book Antiqua"/>
        </w:rPr>
        <w:t>Consult with stakeholders to ensure alignment and understanding of program objectives and the voice of the customer</w:t>
      </w:r>
      <w:r w:rsidR="0014280D">
        <w:rPr>
          <w:rFonts w:ascii="Book Antiqua" w:hAnsi="Book Antiqua"/>
        </w:rPr>
        <w:t>.</w:t>
      </w:r>
    </w:p>
    <w:p w14:paraId="45BF843A" w14:textId="2BB1A30D" w:rsidR="001347CA" w:rsidRPr="00E81CC9" w:rsidRDefault="001347CA" w:rsidP="00C53C8A">
      <w:pPr>
        <w:pStyle w:val="ListParagraph"/>
        <w:numPr>
          <w:ilvl w:val="0"/>
          <w:numId w:val="24"/>
        </w:numPr>
        <w:tabs>
          <w:tab w:val="right" w:pos="7560"/>
        </w:tabs>
        <w:jc w:val="both"/>
        <w:rPr>
          <w:rFonts w:ascii="Book Antiqua" w:hAnsi="Book Antiqua"/>
        </w:rPr>
      </w:pPr>
      <w:r w:rsidRPr="00E81CC9">
        <w:rPr>
          <w:rFonts w:ascii="Book Antiqua" w:hAnsi="Book Antiqua"/>
        </w:rPr>
        <w:t>Identify projects for improvement, raise awareness of project scope and objectives.</w:t>
      </w:r>
    </w:p>
    <w:p w14:paraId="58C8FC11" w14:textId="5A216FAA" w:rsidR="001347CA" w:rsidRPr="00E81CC9" w:rsidRDefault="001347CA" w:rsidP="00C53C8A">
      <w:pPr>
        <w:pStyle w:val="ListParagraph"/>
        <w:numPr>
          <w:ilvl w:val="0"/>
          <w:numId w:val="24"/>
        </w:numPr>
        <w:tabs>
          <w:tab w:val="right" w:pos="7560"/>
        </w:tabs>
        <w:jc w:val="both"/>
        <w:rPr>
          <w:rFonts w:ascii="Book Antiqua" w:hAnsi="Book Antiqua"/>
        </w:rPr>
      </w:pPr>
      <w:r w:rsidRPr="00E81CC9">
        <w:rPr>
          <w:rFonts w:ascii="Book Antiqua" w:hAnsi="Book Antiqua"/>
        </w:rPr>
        <w:t>Review analytics to drive action in the markets to achieve client performance.</w:t>
      </w:r>
    </w:p>
    <w:p w14:paraId="6F2CF659" w14:textId="3F196AA9" w:rsidR="001347CA" w:rsidRPr="00E81CC9" w:rsidRDefault="001347CA" w:rsidP="001347CA">
      <w:pPr>
        <w:pStyle w:val="ListParagraph"/>
        <w:numPr>
          <w:ilvl w:val="0"/>
          <w:numId w:val="24"/>
        </w:numPr>
        <w:tabs>
          <w:tab w:val="right" w:pos="7560"/>
        </w:tabs>
        <w:jc w:val="both"/>
        <w:rPr>
          <w:rFonts w:ascii="Book Antiqua" w:hAnsi="Book Antiqua"/>
        </w:rPr>
      </w:pPr>
      <w:r w:rsidRPr="00E81CC9">
        <w:rPr>
          <w:rFonts w:ascii="Book Antiqua" w:hAnsi="Book Antiqua"/>
        </w:rPr>
        <w:t>Develop plans for project, duration, effort, sequence, and tasks requirements to meet objectives and performance improvements</w:t>
      </w:r>
    </w:p>
    <w:p w14:paraId="4D1DB2D4" w14:textId="1BB9200F" w:rsidR="001347CA" w:rsidRPr="00E81CC9" w:rsidRDefault="001347CA" w:rsidP="001347CA">
      <w:pPr>
        <w:pStyle w:val="ListParagraph"/>
        <w:numPr>
          <w:ilvl w:val="0"/>
          <w:numId w:val="24"/>
        </w:numPr>
        <w:tabs>
          <w:tab w:val="right" w:pos="7560"/>
        </w:tabs>
        <w:jc w:val="both"/>
        <w:rPr>
          <w:rFonts w:ascii="Book Antiqua" w:hAnsi="Book Antiqua"/>
        </w:rPr>
      </w:pPr>
      <w:r w:rsidRPr="00E81CC9">
        <w:rPr>
          <w:rFonts w:ascii="Book Antiqua" w:hAnsi="Book Antiqua"/>
        </w:rPr>
        <w:t>Apply project life cycle methodology and tools</w:t>
      </w:r>
      <w:r w:rsidR="00373CB5">
        <w:rPr>
          <w:rFonts w:ascii="Book Antiqua" w:hAnsi="Book Antiqua"/>
        </w:rPr>
        <w:t>.</w:t>
      </w:r>
      <w:r w:rsidRPr="00E81CC9">
        <w:rPr>
          <w:rFonts w:ascii="Book Antiqua" w:hAnsi="Book Antiqua"/>
        </w:rPr>
        <w:t xml:space="preserve"> </w:t>
      </w:r>
    </w:p>
    <w:p w14:paraId="4DE16F26" w14:textId="280FB11F" w:rsidR="001347CA" w:rsidRPr="00E81CC9" w:rsidRDefault="001347CA" w:rsidP="001347CA">
      <w:pPr>
        <w:pStyle w:val="ListParagraph"/>
        <w:numPr>
          <w:ilvl w:val="0"/>
          <w:numId w:val="24"/>
        </w:numPr>
        <w:tabs>
          <w:tab w:val="right" w:pos="7560"/>
        </w:tabs>
        <w:jc w:val="both"/>
        <w:rPr>
          <w:rFonts w:ascii="Book Antiqua" w:hAnsi="Book Antiqua"/>
        </w:rPr>
      </w:pPr>
      <w:r w:rsidRPr="00E81CC9">
        <w:rPr>
          <w:rFonts w:ascii="Book Antiqua" w:hAnsi="Book Antiqua"/>
        </w:rPr>
        <w:t>Document and Implement communication plans</w:t>
      </w:r>
      <w:r w:rsidR="00373CB5">
        <w:rPr>
          <w:rFonts w:ascii="Book Antiqua" w:hAnsi="Book Antiqua"/>
        </w:rPr>
        <w:t>.</w:t>
      </w:r>
    </w:p>
    <w:p w14:paraId="0BC6DA99" w14:textId="7D0ACBA6" w:rsidR="001347CA" w:rsidRDefault="001347CA" w:rsidP="00505B71">
      <w:pPr>
        <w:pStyle w:val="ListParagraph"/>
        <w:numPr>
          <w:ilvl w:val="0"/>
          <w:numId w:val="24"/>
        </w:numPr>
        <w:tabs>
          <w:tab w:val="right" w:pos="7560"/>
        </w:tabs>
        <w:jc w:val="both"/>
        <w:rPr>
          <w:rFonts w:ascii="Book Antiqua" w:hAnsi="Book Antiqua"/>
        </w:rPr>
      </w:pPr>
      <w:r w:rsidRPr="00E81CC9">
        <w:rPr>
          <w:rFonts w:ascii="Book Antiqua" w:hAnsi="Book Antiqua"/>
        </w:rPr>
        <w:t xml:space="preserve">Analyze and investigate </w:t>
      </w:r>
      <w:r w:rsidR="00505B71">
        <w:rPr>
          <w:rFonts w:ascii="Book Antiqua" w:hAnsi="Book Antiqua"/>
        </w:rPr>
        <w:t>data</w:t>
      </w:r>
      <w:r w:rsidR="00373CB5">
        <w:rPr>
          <w:rFonts w:ascii="Book Antiqua" w:hAnsi="Book Antiqua"/>
        </w:rPr>
        <w:t>.</w:t>
      </w:r>
    </w:p>
    <w:p w14:paraId="75D22314" w14:textId="5F2C55EB" w:rsidR="006319F1" w:rsidRDefault="006319F1" w:rsidP="006319F1">
      <w:pPr>
        <w:pStyle w:val="ListParagraph"/>
        <w:numPr>
          <w:ilvl w:val="0"/>
          <w:numId w:val="24"/>
        </w:numPr>
        <w:tabs>
          <w:tab w:val="right" w:pos="7560"/>
        </w:tabs>
        <w:jc w:val="both"/>
        <w:rPr>
          <w:rFonts w:ascii="Book Antiqua" w:hAnsi="Book Antiqua"/>
        </w:rPr>
      </w:pPr>
      <w:r w:rsidRPr="006319F1">
        <w:rPr>
          <w:rFonts w:ascii="Book Antiqua" w:hAnsi="Book Antiqua"/>
        </w:rPr>
        <w:t xml:space="preserve">Develop and drive action plans for </w:t>
      </w:r>
      <w:r w:rsidR="00812EE2" w:rsidRPr="006319F1">
        <w:rPr>
          <w:rFonts w:ascii="Book Antiqua" w:hAnsi="Book Antiqua"/>
        </w:rPr>
        <w:t>client’s</w:t>
      </w:r>
      <w:r w:rsidRPr="006319F1">
        <w:rPr>
          <w:rFonts w:ascii="Book Antiqua" w:hAnsi="Book Antiqua"/>
        </w:rPr>
        <w:t xml:space="preserve"> metrics, service level agreements, performance guarantees</w:t>
      </w:r>
      <w:r w:rsidR="00F10216">
        <w:rPr>
          <w:rFonts w:ascii="Book Antiqua" w:hAnsi="Book Antiqua"/>
        </w:rPr>
        <w:t xml:space="preserve">, </w:t>
      </w:r>
      <w:r w:rsidRPr="006319F1">
        <w:rPr>
          <w:rFonts w:ascii="Book Antiqua" w:hAnsi="Book Antiqua"/>
        </w:rPr>
        <w:t>NPS/Satisfaction scores.</w:t>
      </w:r>
    </w:p>
    <w:p w14:paraId="7FE7ED3E" w14:textId="59370982" w:rsidR="00351DE3" w:rsidRPr="00351DE3" w:rsidRDefault="00351DE3" w:rsidP="00351DE3">
      <w:pPr>
        <w:pStyle w:val="ListParagraph"/>
        <w:numPr>
          <w:ilvl w:val="0"/>
          <w:numId w:val="24"/>
        </w:numPr>
        <w:tabs>
          <w:tab w:val="right" w:pos="7560"/>
        </w:tabs>
        <w:spacing w:line="240" w:lineRule="exact"/>
        <w:jc w:val="both"/>
        <w:rPr>
          <w:rFonts w:ascii="Book Antiqua" w:hAnsi="Book Antiqua"/>
        </w:rPr>
      </w:pPr>
      <w:r w:rsidRPr="00351DE3">
        <w:rPr>
          <w:rFonts w:ascii="Book Antiqua" w:hAnsi="Book Antiqua"/>
        </w:rPr>
        <w:t xml:space="preserve">Assist in completing the program </w:t>
      </w:r>
      <w:r w:rsidR="00AE53E2">
        <w:rPr>
          <w:rFonts w:ascii="Book Antiqua" w:hAnsi="Book Antiqua"/>
        </w:rPr>
        <w:t xml:space="preserve">strategy and </w:t>
      </w:r>
      <w:r w:rsidRPr="00351DE3">
        <w:rPr>
          <w:rFonts w:ascii="Book Antiqua" w:hAnsi="Book Antiqua"/>
        </w:rPr>
        <w:t xml:space="preserve">readiness during client implementations with </w:t>
      </w:r>
      <w:r w:rsidR="00D255D3">
        <w:rPr>
          <w:rFonts w:ascii="Book Antiqua" w:hAnsi="Book Antiqua"/>
        </w:rPr>
        <w:t>operations</w:t>
      </w:r>
      <w:r w:rsidRPr="00351DE3">
        <w:rPr>
          <w:rFonts w:ascii="Book Antiqua" w:hAnsi="Book Antiqua"/>
        </w:rPr>
        <w:t xml:space="preserve"> and product teams.</w:t>
      </w:r>
    </w:p>
    <w:p w14:paraId="3BBA32FE" w14:textId="352B6779" w:rsidR="00527B09" w:rsidRPr="00E81CC9" w:rsidRDefault="00527B09" w:rsidP="00C53C8A">
      <w:pPr>
        <w:numPr>
          <w:ilvl w:val="0"/>
          <w:numId w:val="24"/>
        </w:numPr>
        <w:shd w:val="clear" w:color="auto" w:fill="FFFFFF"/>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50" w:line="240" w:lineRule="exact"/>
        <w:contextualSpacing/>
        <w:rPr>
          <w:rFonts w:ascii="Book Antiqua" w:hAnsi="Book Antiqua"/>
        </w:rPr>
      </w:pPr>
      <w:r w:rsidRPr="00E81CC9">
        <w:rPr>
          <w:rFonts w:ascii="Book Antiqua" w:hAnsi="Book Antiqua"/>
        </w:rPr>
        <w:t xml:space="preserve">Escalate concerns/issues to </w:t>
      </w:r>
      <w:r w:rsidR="001347CA" w:rsidRPr="00E81CC9">
        <w:rPr>
          <w:rFonts w:ascii="Book Antiqua" w:hAnsi="Book Antiqua"/>
        </w:rPr>
        <w:t>appropriate stakeholders</w:t>
      </w:r>
      <w:r w:rsidRPr="00E81CC9">
        <w:rPr>
          <w:rFonts w:ascii="Book Antiqua" w:hAnsi="Book Antiqua"/>
        </w:rPr>
        <w:t>.</w:t>
      </w:r>
    </w:p>
    <w:p w14:paraId="71430905" w14:textId="66EC3500" w:rsidR="00FB2563" w:rsidRPr="00E81CC9" w:rsidRDefault="00527B09" w:rsidP="00C53C8A">
      <w:pPr>
        <w:numPr>
          <w:ilvl w:val="0"/>
          <w:numId w:val="24"/>
        </w:numPr>
        <w:shd w:val="clear" w:color="auto" w:fill="FFFFFF"/>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50" w:line="240" w:lineRule="exact"/>
        <w:contextualSpacing/>
        <w:rPr>
          <w:rFonts w:ascii="Book Antiqua" w:hAnsi="Book Antiqua"/>
        </w:rPr>
      </w:pPr>
      <w:r w:rsidRPr="00E81CC9">
        <w:rPr>
          <w:rFonts w:ascii="Book Antiqua" w:hAnsi="Book Antiqua"/>
        </w:rPr>
        <w:lastRenderedPageBreak/>
        <w:t>Ensure Consistent Standardized Communication of Information/Reporting</w:t>
      </w:r>
      <w:r w:rsidR="00C53C8A" w:rsidRPr="00E81CC9">
        <w:rPr>
          <w:rFonts w:ascii="Book Antiqua" w:hAnsi="Book Antiqua"/>
        </w:rPr>
        <w:t>.</w:t>
      </w:r>
    </w:p>
    <w:p w14:paraId="33BE0159" w14:textId="31C657C0" w:rsidR="00FB2563" w:rsidRPr="00E81CC9" w:rsidRDefault="00436767" w:rsidP="00C53C8A">
      <w:pPr>
        <w:numPr>
          <w:ilvl w:val="0"/>
          <w:numId w:val="24"/>
        </w:numPr>
        <w:shd w:val="clear" w:color="auto" w:fill="FFFFFF"/>
        <w:tabs>
          <w:tab w:val="clear" w:pos="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100" w:beforeAutospacing="1" w:after="150" w:line="240" w:lineRule="exact"/>
        <w:contextualSpacing/>
        <w:rPr>
          <w:rFonts w:ascii="Book Antiqua" w:hAnsi="Book Antiqua"/>
        </w:rPr>
      </w:pPr>
      <w:r w:rsidRPr="00E81CC9">
        <w:rPr>
          <w:rFonts w:ascii="Book Antiqua" w:hAnsi="Book Antiqua"/>
        </w:rPr>
        <w:t xml:space="preserve">Prepare </w:t>
      </w:r>
      <w:r w:rsidR="00725726" w:rsidRPr="00E81CC9">
        <w:rPr>
          <w:rFonts w:ascii="Book Antiqua" w:hAnsi="Book Antiqua"/>
        </w:rPr>
        <w:t xml:space="preserve">and present </w:t>
      </w:r>
      <w:r w:rsidR="00527B09" w:rsidRPr="00E81CC9">
        <w:rPr>
          <w:rFonts w:ascii="Book Antiqua" w:hAnsi="Book Antiqua"/>
        </w:rPr>
        <w:t xml:space="preserve">formal </w:t>
      </w:r>
      <w:r w:rsidR="001347CA" w:rsidRPr="00E81CC9">
        <w:rPr>
          <w:rFonts w:ascii="Book Antiqua" w:hAnsi="Book Antiqua"/>
        </w:rPr>
        <w:t>daily reports</w:t>
      </w:r>
      <w:r w:rsidR="00527B09" w:rsidRPr="00E81CC9">
        <w:rPr>
          <w:rFonts w:ascii="Book Antiqua" w:hAnsi="Book Antiqua"/>
        </w:rPr>
        <w:t xml:space="preserve"> for </w:t>
      </w:r>
      <w:r w:rsidR="001347CA" w:rsidRPr="00E81CC9">
        <w:rPr>
          <w:rFonts w:ascii="Book Antiqua" w:hAnsi="Book Antiqua"/>
        </w:rPr>
        <w:t>stakeholders &amp;</w:t>
      </w:r>
      <w:r w:rsidR="00527B09" w:rsidRPr="00E81CC9">
        <w:rPr>
          <w:rFonts w:ascii="Book Antiqua" w:hAnsi="Book Antiqua"/>
        </w:rPr>
        <w:t xml:space="preserve"> management.</w:t>
      </w:r>
    </w:p>
    <w:p w14:paraId="300E06D4" w14:textId="674D768E" w:rsidR="00935950" w:rsidRPr="0047218C" w:rsidRDefault="00935950" w:rsidP="00C876F1">
      <w:pPr>
        <w:tabs>
          <w:tab w:val="right" w:pos="7560"/>
        </w:tabs>
        <w:jc w:val="both"/>
        <w:rPr>
          <w:rFonts w:ascii="Book Antiqua" w:hAnsi="Book Antiqua"/>
          <w:b/>
          <w:smallCaps/>
          <w:sz w:val="22"/>
          <w:szCs w:val="22"/>
        </w:rPr>
      </w:pPr>
      <w:r w:rsidRPr="0047218C">
        <w:rPr>
          <w:rFonts w:ascii="Book Antiqua" w:hAnsi="Book Antiqua"/>
          <w:b/>
          <w:smallCaps/>
          <w:sz w:val="22"/>
          <w:szCs w:val="22"/>
        </w:rPr>
        <w:t>Clinical Supervisor Case Management</w:t>
      </w:r>
      <w:r w:rsidRPr="0047218C">
        <w:rPr>
          <w:rFonts w:ascii="Book Antiqua" w:hAnsi="Book Antiqua"/>
          <w:b/>
          <w:smallCaps/>
          <w:sz w:val="22"/>
          <w:szCs w:val="22"/>
        </w:rPr>
        <w:tab/>
      </w:r>
      <w:r w:rsidRPr="0047218C">
        <w:rPr>
          <w:rFonts w:ascii="Book Antiqua" w:hAnsi="Book Antiqua"/>
          <w:b/>
          <w:smallCaps/>
          <w:sz w:val="22"/>
          <w:szCs w:val="22"/>
        </w:rPr>
        <w:tab/>
      </w:r>
      <w:r w:rsidR="00E6491B">
        <w:rPr>
          <w:rFonts w:ascii="Book Antiqua" w:hAnsi="Book Antiqua"/>
          <w:b/>
          <w:smallCaps/>
          <w:sz w:val="22"/>
          <w:szCs w:val="22"/>
        </w:rPr>
        <w:tab/>
      </w:r>
      <w:r w:rsidR="00E6491B">
        <w:rPr>
          <w:rFonts w:ascii="Book Antiqua" w:hAnsi="Book Antiqua"/>
          <w:b/>
          <w:smallCaps/>
          <w:sz w:val="22"/>
          <w:szCs w:val="22"/>
        </w:rPr>
        <w:tab/>
      </w:r>
      <w:r w:rsidR="00E6491B">
        <w:rPr>
          <w:rFonts w:ascii="Book Antiqua" w:hAnsi="Book Antiqua"/>
          <w:b/>
          <w:smallCaps/>
          <w:sz w:val="22"/>
          <w:szCs w:val="22"/>
        </w:rPr>
        <w:tab/>
      </w:r>
      <w:r w:rsidRPr="0047218C">
        <w:rPr>
          <w:rFonts w:ascii="Book Antiqua" w:hAnsi="Book Antiqua"/>
          <w:b/>
          <w:smallCaps/>
          <w:sz w:val="22"/>
          <w:szCs w:val="22"/>
        </w:rPr>
        <w:t xml:space="preserve">7/2012 – </w:t>
      </w:r>
      <w:r w:rsidR="00436767" w:rsidRPr="0047218C">
        <w:rPr>
          <w:rFonts w:ascii="Book Antiqua" w:hAnsi="Book Antiqua"/>
          <w:b/>
          <w:smallCaps/>
          <w:sz w:val="22"/>
          <w:szCs w:val="22"/>
        </w:rPr>
        <w:t>2/2017</w:t>
      </w:r>
    </w:p>
    <w:p w14:paraId="2528BDDF" w14:textId="3992CB64" w:rsidR="00935950" w:rsidRPr="0047218C" w:rsidRDefault="00935950" w:rsidP="00935950">
      <w:pPr>
        <w:tabs>
          <w:tab w:val="right" w:pos="7560"/>
        </w:tabs>
        <w:ind w:left="1915" w:hanging="1915"/>
        <w:jc w:val="both"/>
        <w:rPr>
          <w:rFonts w:ascii="Book Antiqua" w:hAnsi="Book Antiqua"/>
          <w:sz w:val="22"/>
          <w:szCs w:val="22"/>
        </w:rPr>
      </w:pPr>
      <w:r w:rsidRPr="0047218C">
        <w:rPr>
          <w:rFonts w:ascii="Book Antiqua" w:hAnsi="Book Antiqua"/>
          <w:b/>
          <w:i/>
          <w:sz w:val="22"/>
          <w:szCs w:val="22"/>
        </w:rPr>
        <w:t>Alere/Optum Healthcare</w:t>
      </w:r>
      <w:r w:rsidRPr="0047218C">
        <w:rPr>
          <w:rFonts w:ascii="Book Antiqua" w:hAnsi="Book Antiqua"/>
          <w:b/>
          <w:i/>
          <w:sz w:val="22"/>
          <w:szCs w:val="22"/>
        </w:rPr>
        <w:tab/>
        <w:t xml:space="preserve">  </w:t>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r>
      <w:r w:rsidR="00E6491B">
        <w:rPr>
          <w:rFonts w:ascii="Book Antiqua" w:hAnsi="Book Antiqua"/>
          <w:b/>
          <w:i/>
          <w:sz w:val="22"/>
          <w:szCs w:val="22"/>
        </w:rPr>
        <w:tab/>
      </w:r>
      <w:r w:rsidR="00E6491B">
        <w:rPr>
          <w:rFonts w:ascii="Book Antiqua" w:hAnsi="Book Antiqua"/>
          <w:b/>
          <w:i/>
          <w:sz w:val="22"/>
          <w:szCs w:val="22"/>
        </w:rPr>
        <w:tab/>
      </w:r>
      <w:r w:rsidR="00E6491B">
        <w:rPr>
          <w:rFonts w:ascii="Book Antiqua" w:hAnsi="Book Antiqua"/>
          <w:b/>
          <w:i/>
          <w:sz w:val="22"/>
          <w:szCs w:val="22"/>
        </w:rPr>
        <w:tab/>
      </w:r>
      <w:r w:rsidRPr="0047218C">
        <w:rPr>
          <w:rFonts w:ascii="Book Antiqua" w:hAnsi="Book Antiqua"/>
          <w:b/>
          <w:i/>
          <w:sz w:val="22"/>
          <w:szCs w:val="22"/>
        </w:rPr>
        <w:t>Atlanta, GA</w:t>
      </w:r>
    </w:p>
    <w:p w14:paraId="2708D919" w14:textId="77777777" w:rsidR="00935950" w:rsidRPr="00E81CC9" w:rsidRDefault="00935950" w:rsidP="00C53C8A">
      <w:pPr>
        <w:pStyle w:val="NoSpacing"/>
        <w:numPr>
          <w:ilvl w:val="0"/>
          <w:numId w:val="25"/>
        </w:numPr>
        <w:spacing w:before="100" w:beforeAutospacing="1" w:after="100" w:afterAutospacing="1"/>
        <w:rPr>
          <w:rFonts w:ascii="Book Antiqua" w:hAnsi="Book Antiqua" w:cs="Times New Roman"/>
          <w:color w:val="000000"/>
          <w:sz w:val="20"/>
          <w:szCs w:val="20"/>
        </w:rPr>
      </w:pPr>
      <w:r w:rsidRPr="00E81CC9">
        <w:rPr>
          <w:rFonts w:ascii="Book Antiqua" w:hAnsi="Book Antiqua" w:cs="Times New Roman"/>
          <w:color w:val="000000"/>
          <w:sz w:val="20"/>
          <w:szCs w:val="20"/>
        </w:rPr>
        <w:t>Provide supervision and direction to designated team of Maternity Case Managers.</w:t>
      </w:r>
    </w:p>
    <w:p w14:paraId="197D59B1" w14:textId="77777777" w:rsidR="00935950" w:rsidRPr="00E81CC9" w:rsidRDefault="00935950" w:rsidP="00C53C8A">
      <w:pPr>
        <w:pStyle w:val="NoSpacing"/>
        <w:numPr>
          <w:ilvl w:val="0"/>
          <w:numId w:val="25"/>
        </w:numPr>
        <w:spacing w:before="100" w:beforeAutospacing="1" w:after="100" w:afterAutospacing="1"/>
        <w:rPr>
          <w:rFonts w:ascii="Book Antiqua" w:hAnsi="Book Antiqua" w:cs="Times New Roman"/>
          <w:color w:val="000000"/>
          <w:sz w:val="20"/>
          <w:szCs w:val="20"/>
        </w:rPr>
      </w:pPr>
      <w:r w:rsidRPr="00E81CC9">
        <w:rPr>
          <w:rFonts w:ascii="Book Antiqua" w:hAnsi="Book Antiqua" w:cs="Times New Roman"/>
          <w:color w:val="000000"/>
          <w:sz w:val="20"/>
          <w:szCs w:val="20"/>
        </w:rPr>
        <w:t>Monitor team performance and ensuring adherence to performance metrics.</w:t>
      </w:r>
    </w:p>
    <w:p w14:paraId="78E6AB52" w14:textId="77777777" w:rsidR="00D937EC" w:rsidRPr="00E81CC9" w:rsidRDefault="00935950" w:rsidP="00C53C8A">
      <w:pPr>
        <w:pStyle w:val="NoSpacing"/>
        <w:numPr>
          <w:ilvl w:val="0"/>
          <w:numId w:val="25"/>
        </w:numPr>
        <w:spacing w:before="100" w:beforeAutospacing="1" w:after="100" w:afterAutospacing="1"/>
        <w:rPr>
          <w:rFonts w:ascii="Book Antiqua" w:hAnsi="Book Antiqua" w:cs="Times New Roman"/>
          <w:color w:val="000000"/>
          <w:sz w:val="20"/>
          <w:szCs w:val="20"/>
        </w:rPr>
      </w:pPr>
      <w:r w:rsidRPr="00E81CC9">
        <w:rPr>
          <w:rFonts w:ascii="Book Antiqua" w:hAnsi="Book Antiqua" w:cs="Times New Roman"/>
          <w:color w:val="000000"/>
          <w:sz w:val="20"/>
          <w:szCs w:val="20"/>
        </w:rPr>
        <w:t xml:space="preserve">Identify quality issues and </w:t>
      </w:r>
      <w:r w:rsidR="00D937EC" w:rsidRPr="00E81CC9">
        <w:rPr>
          <w:rFonts w:ascii="Book Antiqua" w:hAnsi="Book Antiqua" w:cs="Times New Roman"/>
          <w:color w:val="000000"/>
          <w:sz w:val="20"/>
          <w:szCs w:val="20"/>
        </w:rPr>
        <w:t>collaborate with various teams to ensure quality assurance &amp; improvements measures are implemented.</w:t>
      </w:r>
      <w:r w:rsidRPr="00E81CC9">
        <w:rPr>
          <w:rFonts w:ascii="Book Antiqua" w:hAnsi="Book Antiqua" w:cs="Times New Roman"/>
          <w:color w:val="000000"/>
          <w:sz w:val="20"/>
          <w:szCs w:val="20"/>
        </w:rPr>
        <w:t xml:space="preserve"> </w:t>
      </w:r>
    </w:p>
    <w:p w14:paraId="444768B1" w14:textId="77777777" w:rsidR="00935950" w:rsidRPr="00E81CC9" w:rsidRDefault="00935950" w:rsidP="00C53C8A">
      <w:pPr>
        <w:pStyle w:val="NoSpacing"/>
        <w:numPr>
          <w:ilvl w:val="0"/>
          <w:numId w:val="25"/>
        </w:numPr>
        <w:spacing w:before="100" w:beforeAutospacing="1" w:after="100" w:afterAutospacing="1"/>
        <w:rPr>
          <w:rFonts w:ascii="Book Antiqua" w:hAnsi="Book Antiqua" w:cs="Times New Roman"/>
          <w:color w:val="000000"/>
          <w:sz w:val="20"/>
          <w:szCs w:val="20"/>
        </w:rPr>
      </w:pPr>
      <w:r w:rsidRPr="00E81CC9">
        <w:rPr>
          <w:rFonts w:ascii="Book Antiqua" w:hAnsi="Book Antiqua" w:cs="Times New Roman"/>
          <w:color w:val="000000"/>
          <w:spacing w:val="1"/>
          <w:sz w:val="20"/>
          <w:szCs w:val="20"/>
        </w:rPr>
        <w:t>Perform documentation audits and provides feedback to team.</w:t>
      </w:r>
      <w:r w:rsidRPr="00E81CC9">
        <w:rPr>
          <w:rFonts w:ascii="Book Antiqua" w:hAnsi="Book Antiqua" w:cs="Times New Roman"/>
          <w:color w:val="000000"/>
          <w:sz w:val="20"/>
          <w:szCs w:val="20"/>
        </w:rPr>
        <w:t xml:space="preserve"> </w:t>
      </w:r>
    </w:p>
    <w:p w14:paraId="02882A8B" w14:textId="77777777" w:rsidR="00935950" w:rsidRPr="00E81CC9" w:rsidRDefault="00935950" w:rsidP="00C53C8A">
      <w:pPr>
        <w:pStyle w:val="NoSpacing"/>
        <w:numPr>
          <w:ilvl w:val="0"/>
          <w:numId w:val="25"/>
        </w:numPr>
        <w:spacing w:before="100" w:beforeAutospacing="1" w:after="100" w:afterAutospacing="1"/>
        <w:rPr>
          <w:rFonts w:ascii="Book Antiqua" w:hAnsi="Book Antiqua" w:cs="Times New Roman"/>
          <w:color w:val="000000"/>
          <w:sz w:val="20"/>
          <w:szCs w:val="20"/>
        </w:rPr>
      </w:pPr>
      <w:r w:rsidRPr="00E81CC9">
        <w:rPr>
          <w:rFonts w:ascii="Book Antiqua" w:hAnsi="Book Antiqua" w:cs="Times New Roman"/>
          <w:color w:val="000000"/>
          <w:spacing w:val="1"/>
          <w:sz w:val="20"/>
          <w:szCs w:val="20"/>
        </w:rPr>
        <w:t>Ensuring staff meets URAC/NCQA standards for Case Management practice.</w:t>
      </w:r>
    </w:p>
    <w:p w14:paraId="3CD4BA9D" w14:textId="77777777" w:rsidR="00935950" w:rsidRPr="00E81CC9" w:rsidRDefault="00935950" w:rsidP="00C53C8A">
      <w:pPr>
        <w:pStyle w:val="NoSpacing"/>
        <w:numPr>
          <w:ilvl w:val="0"/>
          <w:numId w:val="25"/>
        </w:numPr>
        <w:spacing w:before="100" w:beforeAutospacing="1" w:after="100" w:afterAutospacing="1"/>
        <w:rPr>
          <w:rFonts w:ascii="Book Antiqua" w:hAnsi="Book Antiqua" w:cs="Times New Roman"/>
          <w:color w:val="000000"/>
          <w:sz w:val="20"/>
          <w:szCs w:val="20"/>
        </w:rPr>
      </w:pPr>
      <w:r w:rsidRPr="00E81CC9">
        <w:rPr>
          <w:rFonts w:ascii="Book Antiqua" w:hAnsi="Book Antiqua" w:cs="Times New Roman"/>
          <w:color w:val="000000"/>
          <w:spacing w:val="1"/>
          <w:sz w:val="20"/>
          <w:szCs w:val="20"/>
        </w:rPr>
        <w:t>Involved in URAC/NCQA recertification audit process.</w:t>
      </w:r>
    </w:p>
    <w:p w14:paraId="4807E1A5" w14:textId="77777777" w:rsidR="00935950" w:rsidRPr="00E81CC9" w:rsidRDefault="00935950" w:rsidP="00C53C8A">
      <w:pPr>
        <w:pStyle w:val="NoSpacing"/>
        <w:numPr>
          <w:ilvl w:val="0"/>
          <w:numId w:val="25"/>
        </w:numPr>
        <w:spacing w:before="100" w:beforeAutospacing="1" w:after="100" w:afterAutospacing="1"/>
        <w:rPr>
          <w:rFonts w:ascii="Book Antiqua" w:hAnsi="Book Antiqua" w:cs="Times New Roman"/>
          <w:color w:val="000000"/>
          <w:sz w:val="20"/>
          <w:szCs w:val="20"/>
        </w:rPr>
      </w:pPr>
      <w:r w:rsidRPr="00E81CC9">
        <w:rPr>
          <w:rFonts w:ascii="Book Antiqua" w:hAnsi="Book Antiqua" w:cs="Times New Roman"/>
          <w:color w:val="000000"/>
          <w:sz w:val="20"/>
          <w:szCs w:val="20"/>
        </w:rPr>
        <w:t>Conduct regular team meetings and regularly scheduled 1:1 meetings with individual staff.</w:t>
      </w:r>
    </w:p>
    <w:p w14:paraId="716841CB" w14:textId="77777777" w:rsidR="00935950" w:rsidRPr="00E81CC9" w:rsidRDefault="00D937EC" w:rsidP="00C53C8A">
      <w:pPr>
        <w:pStyle w:val="NoSpacing"/>
        <w:numPr>
          <w:ilvl w:val="0"/>
          <w:numId w:val="25"/>
        </w:numPr>
        <w:spacing w:before="100" w:beforeAutospacing="1" w:after="100" w:afterAutospacing="1"/>
        <w:rPr>
          <w:rFonts w:ascii="Book Antiqua" w:hAnsi="Book Antiqua" w:cs="Times New Roman"/>
          <w:color w:val="000000"/>
          <w:sz w:val="20"/>
          <w:szCs w:val="20"/>
        </w:rPr>
      </w:pPr>
      <w:r w:rsidRPr="00E81CC9">
        <w:rPr>
          <w:rFonts w:ascii="Book Antiqua" w:hAnsi="Book Antiqua" w:cs="Times New Roman"/>
          <w:color w:val="000000"/>
          <w:sz w:val="20"/>
          <w:szCs w:val="20"/>
        </w:rPr>
        <w:t>Create department/</w:t>
      </w:r>
      <w:r w:rsidR="00935950" w:rsidRPr="00E81CC9">
        <w:rPr>
          <w:rFonts w:ascii="Book Antiqua" w:hAnsi="Book Antiqua" w:cs="Times New Roman"/>
          <w:color w:val="000000"/>
          <w:sz w:val="20"/>
          <w:szCs w:val="20"/>
        </w:rPr>
        <w:t>team goals</w:t>
      </w:r>
      <w:r w:rsidRPr="00E81CC9">
        <w:rPr>
          <w:rFonts w:ascii="Book Antiqua" w:hAnsi="Book Antiqua" w:cs="Times New Roman"/>
          <w:color w:val="000000"/>
          <w:sz w:val="20"/>
          <w:szCs w:val="20"/>
        </w:rPr>
        <w:t>, QIP measures, and staff metrics</w:t>
      </w:r>
      <w:r w:rsidR="00935950" w:rsidRPr="00E81CC9">
        <w:rPr>
          <w:rFonts w:ascii="Book Antiqua" w:hAnsi="Book Antiqua" w:cs="Times New Roman"/>
          <w:color w:val="000000"/>
          <w:sz w:val="20"/>
          <w:szCs w:val="20"/>
        </w:rPr>
        <w:t>.</w:t>
      </w:r>
      <w:r w:rsidR="00935950" w:rsidRPr="00E81CC9">
        <w:rPr>
          <w:rFonts w:ascii="Book Antiqua" w:hAnsi="Book Antiqua" w:cs="Times New Roman"/>
          <w:color w:val="000000"/>
          <w:spacing w:val="1"/>
          <w:sz w:val="20"/>
          <w:szCs w:val="20"/>
        </w:rPr>
        <w:t xml:space="preserve"> </w:t>
      </w:r>
    </w:p>
    <w:p w14:paraId="47B0F431" w14:textId="77777777" w:rsidR="00935950" w:rsidRPr="00E81CC9" w:rsidRDefault="00935950" w:rsidP="00C53C8A">
      <w:pPr>
        <w:pStyle w:val="NoSpacing"/>
        <w:numPr>
          <w:ilvl w:val="0"/>
          <w:numId w:val="25"/>
        </w:numPr>
        <w:spacing w:before="100" w:beforeAutospacing="1" w:after="100" w:afterAutospacing="1"/>
        <w:rPr>
          <w:rFonts w:ascii="Book Antiqua" w:hAnsi="Book Antiqua" w:cs="Times New Roman"/>
          <w:color w:val="000000"/>
          <w:sz w:val="20"/>
          <w:szCs w:val="20"/>
        </w:rPr>
      </w:pPr>
      <w:r w:rsidRPr="00E81CC9">
        <w:rPr>
          <w:rFonts w:ascii="Book Antiqua" w:hAnsi="Book Antiqua" w:cs="Times New Roman"/>
          <w:color w:val="000000"/>
          <w:spacing w:val="1"/>
          <w:sz w:val="20"/>
          <w:szCs w:val="20"/>
        </w:rPr>
        <w:t>Supervise overall team performance to key performance indicators</w:t>
      </w:r>
      <w:r w:rsidR="00956F56" w:rsidRPr="00E81CC9">
        <w:rPr>
          <w:rFonts w:ascii="Book Antiqua" w:hAnsi="Book Antiqua" w:cs="Times New Roman"/>
          <w:color w:val="000000"/>
          <w:spacing w:val="1"/>
          <w:sz w:val="20"/>
          <w:szCs w:val="20"/>
        </w:rPr>
        <w:t>.</w:t>
      </w:r>
    </w:p>
    <w:p w14:paraId="6A94E7EC" w14:textId="77777777" w:rsidR="00935950" w:rsidRPr="00E81CC9" w:rsidRDefault="00935950" w:rsidP="00C53C8A">
      <w:pPr>
        <w:pStyle w:val="NoSpacing"/>
        <w:numPr>
          <w:ilvl w:val="0"/>
          <w:numId w:val="25"/>
        </w:numPr>
        <w:spacing w:before="100" w:beforeAutospacing="1" w:after="100" w:afterAutospacing="1"/>
        <w:rPr>
          <w:rFonts w:ascii="Book Antiqua" w:hAnsi="Book Antiqua" w:cs="Times New Roman"/>
          <w:color w:val="000000"/>
          <w:sz w:val="20"/>
          <w:szCs w:val="20"/>
        </w:rPr>
      </w:pPr>
      <w:r w:rsidRPr="00E81CC9">
        <w:rPr>
          <w:rFonts w:ascii="Book Antiqua" w:hAnsi="Book Antiqua" w:cs="Times New Roman"/>
          <w:color w:val="000000"/>
          <w:sz w:val="20"/>
          <w:szCs w:val="20"/>
        </w:rPr>
        <w:t>I</w:t>
      </w:r>
      <w:r w:rsidRPr="00E81CC9">
        <w:rPr>
          <w:rFonts w:ascii="Book Antiqua" w:hAnsi="Book Antiqua" w:cs="Times New Roman"/>
          <w:color w:val="000000"/>
          <w:spacing w:val="1"/>
          <w:sz w:val="20"/>
          <w:szCs w:val="20"/>
        </w:rPr>
        <w:t>dentify staffing issues and initiate coverage of teams.</w:t>
      </w:r>
    </w:p>
    <w:p w14:paraId="6D9226B1" w14:textId="4AB01551" w:rsidR="00935950" w:rsidRPr="00E81CC9" w:rsidRDefault="00935950" w:rsidP="00C53C8A">
      <w:pPr>
        <w:pStyle w:val="NoSpacing"/>
        <w:numPr>
          <w:ilvl w:val="0"/>
          <w:numId w:val="25"/>
        </w:numPr>
        <w:spacing w:before="100" w:beforeAutospacing="1" w:after="100" w:afterAutospacing="1"/>
        <w:rPr>
          <w:rFonts w:ascii="Book Antiqua" w:hAnsi="Book Antiqua" w:cs="Times New Roman"/>
          <w:color w:val="000000"/>
          <w:sz w:val="20"/>
          <w:szCs w:val="20"/>
        </w:rPr>
      </w:pPr>
      <w:r w:rsidRPr="00E81CC9">
        <w:rPr>
          <w:rFonts w:ascii="Book Antiqua" w:hAnsi="Book Antiqua" w:cs="Times New Roman"/>
          <w:color w:val="000000"/>
          <w:spacing w:val="1"/>
          <w:sz w:val="20"/>
          <w:szCs w:val="20"/>
        </w:rPr>
        <w:t xml:space="preserve">Recruitment and </w:t>
      </w:r>
      <w:r w:rsidR="003E3A4B" w:rsidRPr="00E81CC9">
        <w:rPr>
          <w:rFonts w:ascii="Book Antiqua" w:hAnsi="Book Antiqua" w:cs="Times New Roman"/>
          <w:color w:val="000000"/>
          <w:spacing w:val="1"/>
          <w:sz w:val="20"/>
          <w:szCs w:val="20"/>
        </w:rPr>
        <w:t>interviewing</w:t>
      </w:r>
      <w:r w:rsidRPr="00E81CC9">
        <w:rPr>
          <w:rFonts w:ascii="Book Antiqua" w:hAnsi="Book Antiqua" w:cs="Times New Roman"/>
          <w:color w:val="000000"/>
          <w:spacing w:val="1"/>
          <w:sz w:val="20"/>
          <w:szCs w:val="20"/>
        </w:rPr>
        <w:t xml:space="preserve"> of new staff to fill needs.</w:t>
      </w:r>
    </w:p>
    <w:p w14:paraId="1AE34BF7" w14:textId="77777777" w:rsidR="00935950" w:rsidRPr="00E81CC9" w:rsidRDefault="00935950" w:rsidP="00C53C8A">
      <w:pPr>
        <w:pStyle w:val="NoSpacing"/>
        <w:numPr>
          <w:ilvl w:val="0"/>
          <w:numId w:val="25"/>
        </w:numPr>
        <w:spacing w:before="100" w:beforeAutospacing="1" w:after="100" w:afterAutospacing="1"/>
        <w:rPr>
          <w:rFonts w:ascii="Book Antiqua" w:hAnsi="Book Antiqua" w:cs="Times New Roman"/>
          <w:color w:val="000000"/>
          <w:sz w:val="20"/>
          <w:szCs w:val="20"/>
        </w:rPr>
      </w:pPr>
      <w:r w:rsidRPr="00E81CC9">
        <w:rPr>
          <w:rFonts w:ascii="Book Antiqua" w:hAnsi="Book Antiqua" w:cs="Times New Roman"/>
          <w:color w:val="000000"/>
          <w:spacing w:val="1"/>
          <w:sz w:val="20"/>
          <w:szCs w:val="20"/>
        </w:rPr>
        <w:t>Support recruiting efforts, participating in telephonic or in person interviews.</w:t>
      </w:r>
    </w:p>
    <w:p w14:paraId="1CE5F95B" w14:textId="77777777" w:rsidR="00C91880" w:rsidRPr="00E81CC9" w:rsidRDefault="00935950" w:rsidP="00C53C8A">
      <w:pPr>
        <w:pStyle w:val="NoSpacing"/>
        <w:numPr>
          <w:ilvl w:val="0"/>
          <w:numId w:val="25"/>
        </w:numPr>
        <w:spacing w:before="100" w:beforeAutospacing="1" w:after="100" w:afterAutospacing="1"/>
        <w:rPr>
          <w:rFonts w:ascii="Book Antiqua" w:hAnsi="Book Antiqua" w:cs="Times New Roman"/>
          <w:color w:val="000000"/>
          <w:sz w:val="20"/>
          <w:szCs w:val="20"/>
        </w:rPr>
      </w:pPr>
      <w:r w:rsidRPr="00E81CC9">
        <w:rPr>
          <w:rFonts w:ascii="Book Antiqua" w:hAnsi="Book Antiqua" w:cs="Times New Roman"/>
          <w:color w:val="000000"/>
          <w:spacing w:val="1"/>
          <w:sz w:val="20"/>
          <w:szCs w:val="20"/>
        </w:rPr>
        <w:t>Participate in mid-year and annual performance reviews for assigned team, responsible for direct performance management of assigned team.</w:t>
      </w:r>
    </w:p>
    <w:p w14:paraId="3D9BDB7F" w14:textId="77777777" w:rsidR="00FB2563" w:rsidRPr="00E81CC9" w:rsidRDefault="00FB2563" w:rsidP="00935950">
      <w:pPr>
        <w:tabs>
          <w:tab w:val="right" w:pos="7560"/>
        </w:tabs>
        <w:ind w:left="1915" w:hanging="1915"/>
        <w:jc w:val="both"/>
        <w:rPr>
          <w:rFonts w:ascii="Book Antiqua" w:hAnsi="Book Antiqua"/>
          <w:b/>
          <w:smallCaps/>
          <w:sz w:val="24"/>
          <w:szCs w:val="24"/>
        </w:rPr>
      </w:pPr>
    </w:p>
    <w:p w14:paraId="1F405CE6" w14:textId="631D2D09" w:rsidR="00935950" w:rsidRPr="0047218C" w:rsidRDefault="00935950" w:rsidP="00935950">
      <w:pPr>
        <w:tabs>
          <w:tab w:val="right" w:pos="7560"/>
        </w:tabs>
        <w:ind w:left="1915" w:hanging="1915"/>
        <w:jc w:val="both"/>
        <w:rPr>
          <w:rFonts w:ascii="Book Antiqua" w:hAnsi="Book Antiqua"/>
          <w:b/>
          <w:smallCaps/>
          <w:sz w:val="22"/>
          <w:szCs w:val="22"/>
        </w:rPr>
      </w:pPr>
      <w:r w:rsidRPr="0047218C">
        <w:rPr>
          <w:rFonts w:ascii="Book Antiqua" w:hAnsi="Book Antiqua"/>
          <w:b/>
          <w:smallCaps/>
          <w:sz w:val="22"/>
          <w:szCs w:val="22"/>
        </w:rPr>
        <w:t xml:space="preserve">primary case manager/Team Lead </w:t>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r>
      <w:r w:rsidR="00F62A84">
        <w:rPr>
          <w:rFonts w:ascii="Book Antiqua" w:hAnsi="Book Antiqua"/>
          <w:b/>
          <w:smallCaps/>
          <w:sz w:val="22"/>
          <w:szCs w:val="22"/>
        </w:rPr>
        <w:tab/>
      </w:r>
      <w:r w:rsidR="00F62A84">
        <w:rPr>
          <w:rFonts w:ascii="Book Antiqua" w:hAnsi="Book Antiqua"/>
          <w:b/>
          <w:smallCaps/>
          <w:sz w:val="22"/>
          <w:szCs w:val="22"/>
        </w:rPr>
        <w:tab/>
      </w:r>
      <w:r w:rsidRPr="0047218C">
        <w:rPr>
          <w:rFonts w:ascii="Book Antiqua" w:hAnsi="Book Antiqua"/>
          <w:b/>
          <w:smallCaps/>
          <w:sz w:val="22"/>
          <w:szCs w:val="22"/>
        </w:rPr>
        <w:t>5/2010 – 6/2012</w:t>
      </w:r>
    </w:p>
    <w:p w14:paraId="03389B28" w14:textId="7155A894" w:rsidR="00935950" w:rsidRPr="0047218C" w:rsidRDefault="00935950" w:rsidP="00935950">
      <w:pPr>
        <w:tabs>
          <w:tab w:val="right" w:pos="7560"/>
        </w:tabs>
        <w:ind w:left="1915" w:hanging="1915"/>
        <w:jc w:val="both"/>
        <w:rPr>
          <w:rFonts w:ascii="Book Antiqua" w:hAnsi="Book Antiqua"/>
          <w:b/>
          <w:i/>
          <w:sz w:val="22"/>
          <w:szCs w:val="22"/>
        </w:rPr>
      </w:pPr>
      <w:r w:rsidRPr="0047218C">
        <w:rPr>
          <w:rFonts w:ascii="Book Antiqua" w:hAnsi="Book Antiqua"/>
          <w:b/>
          <w:i/>
          <w:sz w:val="22"/>
          <w:szCs w:val="22"/>
        </w:rPr>
        <w:t>Alere Healthcare</w:t>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r>
      <w:r w:rsidR="00F62A84">
        <w:rPr>
          <w:rFonts w:ascii="Book Antiqua" w:hAnsi="Book Antiqua"/>
          <w:b/>
          <w:i/>
          <w:sz w:val="22"/>
          <w:szCs w:val="22"/>
        </w:rPr>
        <w:tab/>
      </w:r>
      <w:r w:rsidR="00F62A84">
        <w:rPr>
          <w:rFonts w:ascii="Book Antiqua" w:hAnsi="Book Antiqua"/>
          <w:b/>
          <w:i/>
          <w:sz w:val="22"/>
          <w:szCs w:val="22"/>
        </w:rPr>
        <w:tab/>
      </w:r>
      <w:r w:rsidRPr="0047218C">
        <w:rPr>
          <w:rFonts w:ascii="Book Antiqua" w:hAnsi="Book Antiqua"/>
          <w:b/>
          <w:i/>
          <w:sz w:val="22"/>
          <w:szCs w:val="22"/>
        </w:rPr>
        <w:t>Atlanta, GA</w:t>
      </w:r>
    </w:p>
    <w:p w14:paraId="2DA4F877" w14:textId="77777777" w:rsidR="00935950" w:rsidRPr="0047218C" w:rsidRDefault="00935950" w:rsidP="00935950">
      <w:pPr>
        <w:pStyle w:val="NoSpacing"/>
        <w:rPr>
          <w:rFonts w:ascii="Book Antiqua" w:hAnsi="Book Antiqua" w:cs="Times New Roman"/>
        </w:rPr>
      </w:pPr>
    </w:p>
    <w:p w14:paraId="2CDCCA25" w14:textId="77777777" w:rsidR="00935950" w:rsidRPr="00E81CC9" w:rsidRDefault="00935950" w:rsidP="00C53C8A">
      <w:pPr>
        <w:pStyle w:val="NoSpacing"/>
        <w:numPr>
          <w:ilvl w:val="0"/>
          <w:numId w:val="26"/>
        </w:numPr>
        <w:rPr>
          <w:rFonts w:ascii="Book Antiqua" w:hAnsi="Book Antiqua" w:cs="Times New Roman"/>
          <w:sz w:val="20"/>
          <w:szCs w:val="20"/>
        </w:rPr>
      </w:pPr>
      <w:r w:rsidRPr="00E81CC9">
        <w:rPr>
          <w:rFonts w:ascii="Book Antiqua" w:hAnsi="Book Antiqua" w:cs="Times New Roman"/>
          <w:sz w:val="20"/>
          <w:szCs w:val="20"/>
        </w:rPr>
        <w:t>Conduct obstetrical assessments and provide education to high-risk members.</w:t>
      </w:r>
    </w:p>
    <w:p w14:paraId="2D43C0EA" w14:textId="77777777" w:rsidR="00935950" w:rsidRPr="00E81CC9" w:rsidRDefault="00935950" w:rsidP="00C53C8A">
      <w:pPr>
        <w:pStyle w:val="NoSpacing"/>
        <w:numPr>
          <w:ilvl w:val="0"/>
          <w:numId w:val="26"/>
        </w:numPr>
        <w:rPr>
          <w:rFonts w:ascii="Book Antiqua" w:hAnsi="Book Antiqua" w:cs="Times New Roman"/>
          <w:sz w:val="20"/>
          <w:szCs w:val="20"/>
        </w:rPr>
      </w:pPr>
      <w:r w:rsidRPr="00E81CC9">
        <w:rPr>
          <w:rFonts w:ascii="Book Antiqua" w:hAnsi="Book Antiqua" w:cs="Times New Roman"/>
          <w:sz w:val="20"/>
          <w:szCs w:val="20"/>
        </w:rPr>
        <w:t>Present case management program and enrollment to achieve a healthy pregnancy.</w:t>
      </w:r>
    </w:p>
    <w:p w14:paraId="1B4C91D3" w14:textId="77777777" w:rsidR="00935950" w:rsidRPr="00E81CC9" w:rsidRDefault="00935950" w:rsidP="00725726">
      <w:pPr>
        <w:pStyle w:val="NoSpacing"/>
        <w:numPr>
          <w:ilvl w:val="0"/>
          <w:numId w:val="27"/>
        </w:numPr>
        <w:rPr>
          <w:rFonts w:ascii="Book Antiqua" w:hAnsi="Book Antiqua" w:cs="Times New Roman"/>
          <w:sz w:val="20"/>
          <w:szCs w:val="20"/>
        </w:rPr>
      </w:pPr>
      <w:r w:rsidRPr="00E81CC9">
        <w:rPr>
          <w:rFonts w:ascii="Book Antiqua" w:hAnsi="Book Antiqua" w:cs="Times New Roman"/>
          <w:sz w:val="20"/>
          <w:szCs w:val="20"/>
        </w:rPr>
        <w:t>Coordinate care between obstetrical members, their families, and health care personnel.</w:t>
      </w:r>
    </w:p>
    <w:p w14:paraId="638303B2" w14:textId="77777777" w:rsidR="00935950" w:rsidRPr="00E81CC9" w:rsidRDefault="00935950" w:rsidP="00725726">
      <w:pPr>
        <w:pStyle w:val="NoSpacing"/>
        <w:numPr>
          <w:ilvl w:val="0"/>
          <w:numId w:val="27"/>
        </w:numPr>
        <w:rPr>
          <w:rFonts w:ascii="Book Antiqua" w:hAnsi="Book Antiqua" w:cs="Times New Roman"/>
          <w:sz w:val="20"/>
          <w:szCs w:val="20"/>
        </w:rPr>
      </w:pPr>
      <w:r w:rsidRPr="00E81CC9">
        <w:rPr>
          <w:rFonts w:ascii="Book Antiqua" w:hAnsi="Book Antiqua" w:cs="Times New Roman"/>
          <w:sz w:val="20"/>
          <w:szCs w:val="20"/>
        </w:rPr>
        <w:t>Provide emotional support and medical advice to the obstetrical member.</w:t>
      </w:r>
    </w:p>
    <w:p w14:paraId="3431BEC6" w14:textId="77777777" w:rsidR="00935950" w:rsidRPr="00E81CC9" w:rsidRDefault="00935950" w:rsidP="00725726">
      <w:pPr>
        <w:pStyle w:val="NoSpacing"/>
        <w:numPr>
          <w:ilvl w:val="0"/>
          <w:numId w:val="27"/>
        </w:numPr>
        <w:rPr>
          <w:rFonts w:ascii="Book Antiqua" w:hAnsi="Book Antiqua" w:cs="Times New Roman"/>
          <w:sz w:val="20"/>
          <w:szCs w:val="20"/>
        </w:rPr>
      </w:pPr>
      <w:r w:rsidRPr="00E81CC9">
        <w:rPr>
          <w:rFonts w:ascii="Book Antiqua" w:hAnsi="Book Antiqua" w:cs="Times New Roman"/>
          <w:sz w:val="20"/>
          <w:szCs w:val="20"/>
        </w:rPr>
        <w:t xml:space="preserve">Develop care plans and follow-up care. </w:t>
      </w:r>
    </w:p>
    <w:p w14:paraId="7370761D" w14:textId="77777777" w:rsidR="00935950" w:rsidRPr="00E81CC9" w:rsidRDefault="00935950" w:rsidP="00725726">
      <w:pPr>
        <w:pStyle w:val="NoSpacing"/>
        <w:numPr>
          <w:ilvl w:val="0"/>
          <w:numId w:val="27"/>
        </w:numPr>
        <w:rPr>
          <w:rFonts w:ascii="Book Antiqua" w:hAnsi="Book Antiqua" w:cs="Times New Roman"/>
          <w:sz w:val="20"/>
          <w:szCs w:val="20"/>
        </w:rPr>
      </w:pPr>
      <w:r w:rsidRPr="00E81CC9">
        <w:rPr>
          <w:rFonts w:ascii="Book Antiqua" w:hAnsi="Book Antiqua" w:cs="Times New Roman"/>
          <w:sz w:val="20"/>
          <w:szCs w:val="20"/>
        </w:rPr>
        <w:t>Provide referrals to enable coordination of Home Health Services.</w:t>
      </w:r>
    </w:p>
    <w:p w14:paraId="3C701B9D" w14:textId="77777777" w:rsidR="00935950" w:rsidRPr="00E81CC9" w:rsidRDefault="00935950" w:rsidP="00725726">
      <w:pPr>
        <w:pStyle w:val="NoSpacing"/>
        <w:numPr>
          <w:ilvl w:val="0"/>
          <w:numId w:val="27"/>
        </w:numPr>
        <w:rPr>
          <w:rFonts w:ascii="Book Antiqua" w:hAnsi="Book Antiqua" w:cs="Times New Roman"/>
          <w:sz w:val="20"/>
          <w:szCs w:val="20"/>
        </w:rPr>
      </w:pPr>
      <w:r w:rsidRPr="00E81CC9">
        <w:rPr>
          <w:rFonts w:ascii="Book Antiqua" w:hAnsi="Book Antiqua" w:cs="Times New Roman"/>
          <w:sz w:val="20"/>
          <w:szCs w:val="20"/>
        </w:rPr>
        <w:t>Produce comprehensive and detailed documentation to ensure quality standards in accordance with URAC accreditation.</w:t>
      </w:r>
    </w:p>
    <w:p w14:paraId="33E03139" w14:textId="77777777" w:rsidR="00935950" w:rsidRPr="00E81CC9" w:rsidRDefault="00935950" w:rsidP="00725726">
      <w:pPr>
        <w:pStyle w:val="NoSpacing"/>
        <w:numPr>
          <w:ilvl w:val="0"/>
          <w:numId w:val="27"/>
        </w:numPr>
        <w:rPr>
          <w:rFonts w:ascii="Book Antiqua" w:hAnsi="Book Antiqua" w:cs="Times New Roman"/>
          <w:sz w:val="20"/>
          <w:szCs w:val="20"/>
        </w:rPr>
      </w:pPr>
      <w:r w:rsidRPr="00E81CC9">
        <w:rPr>
          <w:rFonts w:ascii="Book Antiqua" w:hAnsi="Book Antiqua" w:cs="Times New Roman"/>
          <w:sz w:val="20"/>
          <w:szCs w:val="20"/>
        </w:rPr>
        <w:t>Present success stories to clients.</w:t>
      </w:r>
    </w:p>
    <w:p w14:paraId="3ACD33B8" w14:textId="77777777" w:rsidR="00935950" w:rsidRPr="00E81CC9" w:rsidRDefault="00935950" w:rsidP="00725726">
      <w:pPr>
        <w:pStyle w:val="NoSpacing"/>
        <w:numPr>
          <w:ilvl w:val="0"/>
          <w:numId w:val="27"/>
        </w:numPr>
        <w:rPr>
          <w:rFonts w:ascii="Book Antiqua" w:hAnsi="Book Antiqua" w:cs="Times New Roman"/>
          <w:sz w:val="20"/>
          <w:szCs w:val="20"/>
        </w:rPr>
      </w:pPr>
      <w:r w:rsidRPr="00E81CC9">
        <w:rPr>
          <w:rFonts w:ascii="Book Antiqua" w:hAnsi="Book Antiqua" w:cs="Times New Roman"/>
          <w:sz w:val="20"/>
          <w:szCs w:val="20"/>
        </w:rPr>
        <w:t>Function as a new hire Trainer, on and offsite, into Case Management processes and various clinical systems within the department.</w:t>
      </w:r>
    </w:p>
    <w:p w14:paraId="6D45F5C7" w14:textId="77777777" w:rsidR="00935950" w:rsidRPr="00E81CC9" w:rsidRDefault="00935950" w:rsidP="00725726">
      <w:pPr>
        <w:pStyle w:val="NoSpacing"/>
        <w:numPr>
          <w:ilvl w:val="0"/>
          <w:numId w:val="27"/>
        </w:numPr>
        <w:rPr>
          <w:rFonts w:ascii="Book Antiqua" w:hAnsi="Book Antiqua" w:cs="Times New Roman"/>
          <w:sz w:val="20"/>
          <w:szCs w:val="20"/>
        </w:rPr>
      </w:pPr>
      <w:r w:rsidRPr="00E81CC9">
        <w:rPr>
          <w:rFonts w:ascii="Book Antiqua" w:hAnsi="Book Antiqua" w:cs="Times New Roman"/>
          <w:sz w:val="20"/>
          <w:szCs w:val="20"/>
        </w:rPr>
        <w:t>Assist with training current employees on utilizing new systems (Apollo PCMS).</w:t>
      </w:r>
    </w:p>
    <w:p w14:paraId="2FF2CEA0" w14:textId="77777777" w:rsidR="00935950" w:rsidRPr="00E81CC9" w:rsidRDefault="00935950" w:rsidP="00725726">
      <w:pPr>
        <w:pStyle w:val="NoSpacing"/>
        <w:numPr>
          <w:ilvl w:val="0"/>
          <w:numId w:val="27"/>
        </w:numPr>
        <w:rPr>
          <w:rFonts w:ascii="Book Antiqua" w:hAnsi="Book Antiqua" w:cs="Times New Roman"/>
          <w:sz w:val="20"/>
          <w:szCs w:val="20"/>
        </w:rPr>
      </w:pPr>
      <w:r w:rsidRPr="00E81CC9">
        <w:rPr>
          <w:rFonts w:ascii="Book Antiqua" w:hAnsi="Book Antiqua" w:cs="Times New Roman"/>
          <w:sz w:val="20"/>
          <w:szCs w:val="20"/>
        </w:rPr>
        <w:t>Team leader in the absence of Supervisor.</w:t>
      </w:r>
    </w:p>
    <w:p w14:paraId="10EDA95E" w14:textId="77777777" w:rsidR="00935950" w:rsidRPr="00E81CC9" w:rsidRDefault="00935950" w:rsidP="00725726">
      <w:pPr>
        <w:pStyle w:val="NoSpacing"/>
        <w:numPr>
          <w:ilvl w:val="0"/>
          <w:numId w:val="27"/>
        </w:numPr>
        <w:rPr>
          <w:rFonts w:ascii="Book Antiqua" w:hAnsi="Book Antiqua" w:cs="Times New Roman"/>
          <w:sz w:val="20"/>
          <w:szCs w:val="20"/>
        </w:rPr>
      </w:pPr>
      <w:r w:rsidRPr="00E81CC9">
        <w:rPr>
          <w:rFonts w:ascii="Book Antiqua" w:hAnsi="Book Antiqua" w:cs="Times New Roman"/>
          <w:sz w:val="20"/>
          <w:szCs w:val="20"/>
        </w:rPr>
        <w:t>Provide colleagues with daily case management technical support.</w:t>
      </w:r>
    </w:p>
    <w:p w14:paraId="749BB61B" w14:textId="77777777" w:rsidR="00FB49F4" w:rsidRDefault="00FB49F4" w:rsidP="00935950">
      <w:pPr>
        <w:tabs>
          <w:tab w:val="right" w:pos="7560"/>
        </w:tabs>
        <w:ind w:left="1915" w:hanging="1915"/>
        <w:jc w:val="both"/>
        <w:rPr>
          <w:rFonts w:ascii="Book Antiqua" w:hAnsi="Book Antiqua"/>
          <w:b/>
          <w:smallCaps/>
        </w:rPr>
      </w:pPr>
    </w:p>
    <w:p w14:paraId="4428381D" w14:textId="77777777" w:rsidR="00FB49F4" w:rsidRDefault="00FB49F4" w:rsidP="00935950">
      <w:pPr>
        <w:tabs>
          <w:tab w:val="right" w:pos="7560"/>
        </w:tabs>
        <w:ind w:left="1915" w:hanging="1915"/>
        <w:jc w:val="both"/>
        <w:rPr>
          <w:rFonts w:ascii="Book Antiqua" w:hAnsi="Book Antiqua"/>
          <w:b/>
          <w:smallCaps/>
        </w:rPr>
      </w:pPr>
    </w:p>
    <w:p w14:paraId="3F17B766" w14:textId="14A6200C" w:rsidR="00935950" w:rsidRPr="0047218C" w:rsidRDefault="00935950" w:rsidP="00935950">
      <w:pPr>
        <w:tabs>
          <w:tab w:val="right" w:pos="7560"/>
        </w:tabs>
        <w:ind w:left="1915" w:hanging="1915"/>
        <w:jc w:val="both"/>
        <w:rPr>
          <w:rFonts w:ascii="Book Antiqua" w:hAnsi="Book Antiqua"/>
          <w:b/>
          <w:sz w:val="22"/>
          <w:szCs w:val="22"/>
        </w:rPr>
      </w:pPr>
      <w:r w:rsidRPr="0047218C">
        <w:rPr>
          <w:rFonts w:ascii="Book Antiqua" w:hAnsi="Book Antiqua"/>
          <w:b/>
          <w:smallCaps/>
          <w:sz w:val="22"/>
          <w:szCs w:val="22"/>
        </w:rPr>
        <w:t>Registered Nurse/Charge RN</w:t>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t>3/2008-3/2010</w:t>
      </w:r>
    </w:p>
    <w:p w14:paraId="0BE39B6D" w14:textId="77777777" w:rsidR="00935950" w:rsidRPr="0047218C" w:rsidRDefault="00935950" w:rsidP="00935950">
      <w:pPr>
        <w:tabs>
          <w:tab w:val="right" w:pos="7560"/>
        </w:tabs>
        <w:rPr>
          <w:rFonts w:ascii="Book Antiqua" w:hAnsi="Book Antiqua"/>
          <w:b/>
          <w:i/>
          <w:sz w:val="22"/>
          <w:szCs w:val="22"/>
        </w:rPr>
      </w:pPr>
      <w:r w:rsidRPr="0047218C">
        <w:rPr>
          <w:rFonts w:ascii="Book Antiqua" w:hAnsi="Book Antiqua"/>
          <w:b/>
          <w:i/>
          <w:sz w:val="22"/>
          <w:szCs w:val="22"/>
        </w:rPr>
        <w:t>Gwinnett Medical Center</w:t>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t>Lawrenceville, GA</w:t>
      </w:r>
    </w:p>
    <w:p w14:paraId="35CE5022" w14:textId="77777777" w:rsidR="00935950" w:rsidRPr="0047218C" w:rsidRDefault="00935950" w:rsidP="00935950">
      <w:pPr>
        <w:pStyle w:val="Level1"/>
        <w:widowControl/>
        <w:tabs>
          <w:tab w:val="clear" w:pos="0"/>
          <w:tab w:val="clear" w:pos="1440"/>
          <w:tab w:val="clear" w:pos="2880"/>
          <w:tab w:val="clear" w:pos="4320"/>
          <w:tab w:val="clear" w:pos="5760"/>
          <w:tab w:val="clear" w:pos="7200"/>
          <w:tab w:val="clear" w:pos="8640"/>
          <w:tab w:val="left" w:pos="-2880"/>
          <w:tab w:val="left" w:pos="-2400"/>
          <w:tab w:val="left" w:pos="-1921"/>
          <w:tab w:val="left" w:pos="-1441"/>
          <w:tab w:val="left" w:pos="-962"/>
          <w:tab w:val="left" w:pos="-482"/>
          <w:tab w:val="left" w:pos="-2"/>
          <w:tab w:val="left" w:pos="476"/>
          <w:tab w:val="left" w:pos="956"/>
          <w:tab w:val="left" w:pos="1435"/>
          <w:tab w:val="left" w:pos="1915"/>
          <w:tab w:val="left" w:pos="2395"/>
          <w:tab w:val="left" w:pos="2874"/>
          <w:tab w:val="left" w:pos="3354"/>
          <w:tab w:val="left" w:pos="3833"/>
          <w:tab w:val="left" w:pos="4313"/>
          <w:tab w:val="left" w:pos="4793"/>
          <w:tab w:val="left" w:pos="5272"/>
          <w:tab w:val="left" w:pos="5752"/>
          <w:tab w:val="left" w:pos="6230"/>
          <w:tab w:val="left" w:pos="6710"/>
          <w:tab w:val="left" w:pos="7190"/>
          <w:tab w:val="left" w:pos="7669"/>
          <w:tab w:val="left" w:pos="8149"/>
          <w:tab w:val="left" w:pos="8628"/>
          <w:tab w:val="left" w:pos="9108"/>
          <w:tab w:val="left" w:pos="9588"/>
          <w:tab w:val="left" w:pos="10067"/>
          <w:tab w:val="left" w:pos="10547"/>
          <w:tab w:val="left" w:pos="11026"/>
          <w:tab w:val="left" w:pos="11506"/>
          <w:tab w:val="left" w:pos="11986"/>
          <w:tab w:val="left" w:pos="12464"/>
          <w:tab w:val="left" w:pos="12944"/>
          <w:tab w:val="left" w:pos="13423"/>
          <w:tab w:val="left" w:pos="13903"/>
          <w:tab w:val="left" w:pos="14383"/>
          <w:tab w:val="left" w:pos="14862"/>
          <w:tab w:val="left" w:pos="15342"/>
          <w:tab w:val="left" w:pos="15821"/>
        </w:tabs>
        <w:ind w:left="720"/>
        <w:rPr>
          <w:rFonts w:ascii="Book Antiqua" w:hAnsi="Book Antiqua"/>
          <w:sz w:val="22"/>
          <w:szCs w:val="22"/>
        </w:rPr>
      </w:pPr>
    </w:p>
    <w:p w14:paraId="3613967B" w14:textId="6848F962" w:rsidR="00935950" w:rsidRPr="0047218C" w:rsidRDefault="00935950" w:rsidP="00935950">
      <w:pPr>
        <w:tabs>
          <w:tab w:val="right" w:pos="7560"/>
        </w:tabs>
        <w:ind w:left="1915" w:hanging="1915"/>
        <w:jc w:val="both"/>
        <w:rPr>
          <w:rFonts w:ascii="Book Antiqua" w:hAnsi="Book Antiqua"/>
          <w:b/>
          <w:sz w:val="22"/>
          <w:szCs w:val="22"/>
        </w:rPr>
      </w:pPr>
      <w:r w:rsidRPr="0047218C">
        <w:rPr>
          <w:rFonts w:ascii="Book Antiqua" w:hAnsi="Book Antiqua"/>
          <w:b/>
          <w:smallCaps/>
          <w:sz w:val="22"/>
          <w:szCs w:val="22"/>
        </w:rPr>
        <w:t>Reg</w:t>
      </w:r>
      <w:r w:rsidR="00352EE5" w:rsidRPr="0047218C">
        <w:rPr>
          <w:rFonts w:ascii="Book Antiqua" w:hAnsi="Book Antiqua"/>
          <w:b/>
          <w:smallCaps/>
          <w:sz w:val="22"/>
          <w:szCs w:val="22"/>
        </w:rPr>
        <w:t>istered Nurse-Travel</w:t>
      </w:r>
      <w:r w:rsidR="00352EE5" w:rsidRPr="0047218C">
        <w:rPr>
          <w:rFonts w:ascii="Book Antiqua" w:hAnsi="Book Antiqua"/>
          <w:b/>
          <w:smallCaps/>
          <w:sz w:val="22"/>
          <w:szCs w:val="22"/>
        </w:rPr>
        <w:tab/>
      </w:r>
      <w:r w:rsidR="00352EE5" w:rsidRPr="0047218C">
        <w:rPr>
          <w:rFonts w:ascii="Book Antiqua" w:hAnsi="Book Antiqua"/>
          <w:b/>
          <w:smallCaps/>
          <w:sz w:val="22"/>
          <w:szCs w:val="22"/>
        </w:rPr>
        <w:tab/>
      </w:r>
      <w:r w:rsidR="00352EE5" w:rsidRPr="0047218C">
        <w:rPr>
          <w:rFonts w:ascii="Book Antiqua" w:hAnsi="Book Antiqua"/>
          <w:b/>
          <w:smallCaps/>
          <w:sz w:val="22"/>
          <w:szCs w:val="22"/>
        </w:rPr>
        <w:tab/>
      </w:r>
      <w:r w:rsidR="00352EE5" w:rsidRPr="0047218C">
        <w:rPr>
          <w:rFonts w:ascii="Book Antiqua" w:hAnsi="Book Antiqua"/>
          <w:b/>
          <w:smallCaps/>
          <w:sz w:val="22"/>
          <w:szCs w:val="22"/>
        </w:rPr>
        <w:tab/>
      </w:r>
      <w:r w:rsidR="00FB49F4" w:rsidRPr="0047218C">
        <w:rPr>
          <w:rFonts w:ascii="Book Antiqua" w:hAnsi="Book Antiqua"/>
          <w:b/>
          <w:smallCaps/>
          <w:sz w:val="22"/>
          <w:szCs w:val="22"/>
        </w:rPr>
        <w:tab/>
      </w:r>
      <w:r w:rsidR="00352EE5" w:rsidRPr="0047218C">
        <w:rPr>
          <w:rFonts w:ascii="Book Antiqua" w:hAnsi="Book Antiqua"/>
          <w:b/>
          <w:smallCaps/>
          <w:sz w:val="22"/>
          <w:szCs w:val="22"/>
        </w:rPr>
        <w:t>6/2008-8</w:t>
      </w:r>
      <w:r w:rsidRPr="0047218C">
        <w:rPr>
          <w:rFonts w:ascii="Book Antiqua" w:hAnsi="Book Antiqua"/>
          <w:b/>
          <w:smallCaps/>
          <w:sz w:val="22"/>
          <w:szCs w:val="22"/>
        </w:rPr>
        <w:t>/2008</w:t>
      </w:r>
    </w:p>
    <w:p w14:paraId="6BA3BE82" w14:textId="43B04D71" w:rsidR="00935950" w:rsidRPr="0047218C" w:rsidRDefault="00935950" w:rsidP="00935950">
      <w:pPr>
        <w:tabs>
          <w:tab w:val="right" w:pos="7560"/>
        </w:tabs>
        <w:rPr>
          <w:rFonts w:ascii="Book Antiqua" w:hAnsi="Book Antiqua"/>
          <w:b/>
          <w:i/>
          <w:sz w:val="22"/>
          <w:szCs w:val="22"/>
        </w:rPr>
      </w:pPr>
      <w:r w:rsidRPr="0047218C">
        <w:rPr>
          <w:rFonts w:ascii="Book Antiqua" w:hAnsi="Book Antiqua"/>
          <w:b/>
          <w:i/>
          <w:sz w:val="22"/>
          <w:szCs w:val="22"/>
        </w:rPr>
        <w:t>Summerlin Hospital Medical Center</w:t>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t>Summerlin, N</w:t>
      </w:r>
      <w:r w:rsidR="0047218C" w:rsidRPr="0047218C">
        <w:rPr>
          <w:rFonts w:ascii="Book Antiqua" w:hAnsi="Book Antiqua"/>
          <w:b/>
          <w:i/>
          <w:sz w:val="22"/>
          <w:szCs w:val="22"/>
        </w:rPr>
        <w:t>V</w:t>
      </w:r>
    </w:p>
    <w:p w14:paraId="21C25BD4" w14:textId="77777777" w:rsidR="0047218C" w:rsidRPr="0047218C" w:rsidRDefault="0047218C" w:rsidP="00935950">
      <w:pPr>
        <w:tabs>
          <w:tab w:val="right" w:pos="7560"/>
        </w:tabs>
        <w:rPr>
          <w:rFonts w:ascii="Book Antiqua" w:hAnsi="Book Antiqua"/>
          <w:b/>
          <w:i/>
          <w:sz w:val="22"/>
          <w:szCs w:val="22"/>
        </w:rPr>
      </w:pPr>
    </w:p>
    <w:p w14:paraId="3446E9AD" w14:textId="490A2F94" w:rsidR="00935950" w:rsidRPr="0047218C" w:rsidRDefault="00935950" w:rsidP="00FB49F4">
      <w:pPr>
        <w:tabs>
          <w:tab w:val="right" w:pos="7560"/>
        </w:tabs>
        <w:jc w:val="both"/>
        <w:rPr>
          <w:rFonts w:ascii="Book Antiqua" w:hAnsi="Book Antiqua"/>
          <w:b/>
          <w:sz w:val="22"/>
          <w:szCs w:val="22"/>
        </w:rPr>
      </w:pPr>
      <w:r w:rsidRPr="0047218C">
        <w:rPr>
          <w:rFonts w:ascii="Book Antiqua" w:hAnsi="Book Antiqua"/>
          <w:b/>
          <w:smallCaps/>
          <w:sz w:val="22"/>
          <w:szCs w:val="22"/>
        </w:rPr>
        <w:t>Registered Nurse - Travel</w:t>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r>
      <w:r w:rsidR="00FB49F4" w:rsidRPr="0047218C">
        <w:rPr>
          <w:rFonts w:ascii="Book Antiqua" w:hAnsi="Book Antiqua"/>
          <w:b/>
          <w:smallCaps/>
          <w:sz w:val="22"/>
          <w:szCs w:val="22"/>
        </w:rPr>
        <w:tab/>
      </w:r>
      <w:r w:rsidRPr="0047218C">
        <w:rPr>
          <w:rFonts w:ascii="Book Antiqua" w:hAnsi="Book Antiqua"/>
          <w:b/>
          <w:smallCaps/>
          <w:sz w:val="22"/>
          <w:szCs w:val="22"/>
        </w:rPr>
        <w:t>10/2007-1/2008</w:t>
      </w:r>
    </w:p>
    <w:p w14:paraId="1F7F5D9A" w14:textId="2F6D3133" w:rsidR="00935950" w:rsidRPr="0047218C" w:rsidRDefault="00935950" w:rsidP="00935950">
      <w:pPr>
        <w:tabs>
          <w:tab w:val="right" w:pos="7560"/>
        </w:tabs>
        <w:rPr>
          <w:rFonts w:ascii="Book Antiqua" w:hAnsi="Book Antiqua"/>
          <w:b/>
          <w:i/>
          <w:smallCaps/>
          <w:sz w:val="22"/>
          <w:szCs w:val="22"/>
        </w:rPr>
      </w:pPr>
      <w:r w:rsidRPr="0047218C">
        <w:rPr>
          <w:rFonts w:ascii="Book Antiqua" w:hAnsi="Book Antiqua"/>
          <w:b/>
          <w:i/>
          <w:sz w:val="22"/>
          <w:szCs w:val="22"/>
        </w:rPr>
        <w:t>Washington Adventist Hospital</w:t>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t>Takoma Park, MD</w:t>
      </w:r>
    </w:p>
    <w:p w14:paraId="7436A8EB" w14:textId="77777777" w:rsidR="00935950" w:rsidRPr="0047218C" w:rsidRDefault="00935950" w:rsidP="00935950">
      <w:pPr>
        <w:tabs>
          <w:tab w:val="clear" w:pos="0"/>
          <w:tab w:val="clear" w:pos="1440"/>
          <w:tab w:val="clear" w:pos="2880"/>
          <w:tab w:val="clear" w:pos="4320"/>
          <w:tab w:val="clear" w:pos="5760"/>
          <w:tab w:val="clear" w:pos="7200"/>
          <w:tab w:val="clear" w:pos="8640"/>
          <w:tab w:val="left" w:pos="-2880"/>
          <w:tab w:val="left" w:pos="-2400"/>
          <w:tab w:val="left" w:pos="-1921"/>
          <w:tab w:val="left" w:pos="-1441"/>
          <w:tab w:val="left" w:pos="-962"/>
          <w:tab w:val="left" w:pos="-482"/>
          <w:tab w:val="left" w:pos="-2"/>
          <w:tab w:val="left" w:pos="476"/>
          <w:tab w:val="left" w:pos="956"/>
          <w:tab w:val="left" w:pos="1435"/>
          <w:tab w:val="left" w:pos="1915"/>
          <w:tab w:val="left" w:pos="2395"/>
          <w:tab w:val="left" w:pos="2874"/>
          <w:tab w:val="left" w:pos="3354"/>
          <w:tab w:val="left" w:pos="3833"/>
          <w:tab w:val="left" w:pos="4313"/>
          <w:tab w:val="left" w:pos="4793"/>
          <w:tab w:val="left" w:pos="5272"/>
          <w:tab w:val="left" w:pos="5752"/>
          <w:tab w:val="left" w:pos="6230"/>
          <w:tab w:val="left" w:pos="6710"/>
          <w:tab w:val="left" w:pos="7190"/>
          <w:tab w:val="left" w:pos="7669"/>
          <w:tab w:val="left" w:pos="8149"/>
          <w:tab w:val="left" w:pos="8628"/>
          <w:tab w:val="left" w:pos="9108"/>
          <w:tab w:val="left" w:pos="9588"/>
          <w:tab w:val="left" w:pos="10067"/>
          <w:tab w:val="left" w:pos="10547"/>
          <w:tab w:val="left" w:pos="11026"/>
          <w:tab w:val="left" w:pos="11506"/>
          <w:tab w:val="left" w:pos="11986"/>
          <w:tab w:val="left" w:pos="12464"/>
          <w:tab w:val="left" w:pos="12944"/>
          <w:tab w:val="left" w:pos="13423"/>
          <w:tab w:val="left" w:pos="13903"/>
          <w:tab w:val="left" w:pos="14383"/>
          <w:tab w:val="left" w:pos="14862"/>
          <w:tab w:val="left" w:pos="15342"/>
          <w:tab w:val="left" w:pos="15821"/>
        </w:tabs>
        <w:rPr>
          <w:rFonts w:ascii="Book Antiqua" w:hAnsi="Book Antiqua"/>
          <w:i/>
          <w:sz w:val="22"/>
          <w:szCs w:val="22"/>
        </w:rPr>
      </w:pPr>
    </w:p>
    <w:p w14:paraId="05AF37AD" w14:textId="77777777" w:rsidR="00FA677C" w:rsidRPr="0047218C" w:rsidRDefault="00FA677C" w:rsidP="00FA677C">
      <w:pPr>
        <w:tabs>
          <w:tab w:val="right" w:pos="7560"/>
        </w:tabs>
        <w:ind w:left="1915" w:hanging="1915"/>
        <w:jc w:val="both"/>
        <w:rPr>
          <w:rFonts w:ascii="Book Antiqua" w:hAnsi="Book Antiqua"/>
          <w:b/>
          <w:sz w:val="22"/>
          <w:szCs w:val="22"/>
        </w:rPr>
      </w:pPr>
      <w:r w:rsidRPr="0047218C">
        <w:rPr>
          <w:rFonts w:ascii="Book Antiqua" w:hAnsi="Book Antiqua"/>
          <w:b/>
          <w:smallCaps/>
          <w:sz w:val="22"/>
          <w:szCs w:val="22"/>
        </w:rPr>
        <w:lastRenderedPageBreak/>
        <w:t>Registered Nurse</w:t>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t>6/2006-10/2007</w:t>
      </w:r>
    </w:p>
    <w:p w14:paraId="2DF7A19E" w14:textId="77777777" w:rsidR="00FA677C" w:rsidRPr="0047218C" w:rsidRDefault="00FA677C" w:rsidP="00FA677C">
      <w:pPr>
        <w:tabs>
          <w:tab w:val="right" w:pos="7560"/>
        </w:tabs>
        <w:rPr>
          <w:rFonts w:ascii="Book Antiqua" w:hAnsi="Book Antiqua"/>
          <w:b/>
          <w:i/>
          <w:smallCaps/>
          <w:sz w:val="22"/>
          <w:szCs w:val="22"/>
        </w:rPr>
      </w:pPr>
      <w:r w:rsidRPr="0047218C">
        <w:rPr>
          <w:rFonts w:ascii="Book Antiqua" w:hAnsi="Book Antiqua"/>
          <w:b/>
          <w:i/>
          <w:sz w:val="22"/>
          <w:szCs w:val="22"/>
        </w:rPr>
        <w:t>Emory Crawford Long Hospital</w:t>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t>Atlanta, GA</w:t>
      </w:r>
    </w:p>
    <w:p w14:paraId="39E7434C" w14:textId="7964B261" w:rsidR="00935950" w:rsidRPr="0047218C" w:rsidRDefault="00935950" w:rsidP="00FA677C">
      <w:pPr>
        <w:tabs>
          <w:tab w:val="right" w:pos="7560"/>
        </w:tabs>
        <w:jc w:val="both"/>
        <w:rPr>
          <w:rFonts w:ascii="Book Antiqua" w:hAnsi="Book Antiqua"/>
          <w:b/>
          <w:sz w:val="22"/>
          <w:szCs w:val="22"/>
        </w:rPr>
      </w:pPr>
      <w:r w:rsidRPr="0047218C">
        <w:rPr>
          <w:rFonts w:ascii="Book Antiqua" w:hAnsi="Book Antiqua"/>
          <w:b/>
          <w:smallCaps/>
          <w:sz w:val="22"/>
          <w:szCs w:val="22"/>
        </w:rPr>
        <w:t>Registered Nurse</w:t>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t>2/2005-6/2006</w:t>
      </w:r>
    </w:p>
    <w:p w14:paraId="780D95F2" w14:textId="77777777" w:rsidR="00935950" w:rsidRPr="0047218C" w:rsidRDefault="00935950" w:rsidP="00935950">
      <w:pPr>
        <w:tabs>
          <w:tab w:val="right" w:pos="7560"/>
        </w:tabs>
        <w:rPr>
          <w:rFonts w:ascii="Book Antiqua" w:hAnsi="Book Antiqua"/>
          <w:b/>
          <w:i/>
          <w:smallCaps/>
          <w:sz w:val="22"/>
          <w:szCs w:val="22"/>
        </w:rPr>
      </w:pPr>
      <w:r w:rsidRPr="0047218C">
        <w:rPr>
          <w:rFonts w:ascii="Book Antiqua" w:hAnsi="Book Antiqua"/>
          <w:b/>
          <w:i/>
          <w:sz w:val="22"/>
          <w:szCs w:val="22"/>
        </w:rPr>
        <w:t>Arnold Palmer Hospital for Women and Children</w:t>
      </w:r>
      <w:r w:rsidRPr="0047218C">
        <w:rPr>
          <w:rFonts w:ascii="Book Antiqua" w:hAnsi="Book Antiqua"/>
          <w:b/>
          <w:i/>
          <w:sz w:val="22"/>
          <w:szCs w:val="22"/>
        </w:rPr>
        <w:tab/>
      </w:r>
      <w:r w:rsidRPr="0047218C">
        <w:rPr>
          <w:rFonts w:ascii="Book Antiqua" w:hAnsi="Book Antiqua"/>
          <w:b/>
          <w:i/>
          <w:sz w:val="22"/>
          <w:szCs w:val="22"/>
        </w:rPr>
        <w:tab/>
        <w:t>Orlando, FL</w:t>
      </w:r>
    </w:p>
    <w:p w14:paraId="4B2FFDA4" w14:textId="6E63F22D" w:rsidR="00935950" w:rsidRPr="0047218C" w:rsidRDefault="00935950" w:rsidP="00935950">
      <w:pPr>
        <w:tabs>
          <w:tab w:val="right" w:pos="7560"/>
        </w:tabs>
        <w:ind w:left="2160" w:hanging="2160"/>
        <w:rPr>
          <w:rFonts w:ascii="Book Antiqua" w:hAnsi="Book Antiqua"/>
          <w:b/>
          <w:smallCaps/>
          <w:sz w:val="22"/>
          <w:szCs w:val="22"/>
        </w:rPr>
      </w:pPr>
    </w:p>
    <w:p w14:paraId="0B226CC0" w14:textId="77777777" w:rsidR="00935950" w:rsidRPr="0047218C" w:rsidRDefault="00935950" w:rsidP="00935950">
      <w:pPr>
        <w:tabs>
          <w:tab w:val="right" w:pos="7560"/>
        </w:tabs>
        <w:ind w:left="2160" w:hanging="2160"/>
        <w:rPr>
          <w:rFonts w:ascii="Book Antiqua" w:hAnsi="Book Antiqua"/>
          <w:b/>
          <w:sz w:val="22"/>
          <w:szCs w:val="22"/>
        </w:rPr>
      </w:pPr>
      <w:r w:rsidRPr="0047218C">
        <w:rPr>
          <w:rFonts w:ascii="Book Antiqua" w:hAnsi="Book Antiqua"/>
          <w:b/>
          <w:smallCaps/>
          <w:sz w:val="22"/>
          <w:szCs w:val="22"/>
        </w:rPr>
        <w:t>Registered Nurse</w:t>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r>
      <w:r w:rsidRPr="0047218C">
        <w:rPr>
          <w:rFonts w:ascii="Book Antiqua" w:hAnsi="Book Antiqua"/>
          <w:b/>
          <w:smallCaps/>
          <w:sz w:val="22"/>
          <w:szCs w:val="22"/>
        </w:rPr>
        <w:tab/>
        <w:t>8/2004-3/2005</w:t>
      </w:r>
    </w:p>
    <w:p w14:paraId="42B2B201" w14:textId="77777777" w:rsidR="00935950" w:rsidRPr="0047218C" w:rsidRDefault="00935950" w:rsidP="00935950">
      <w:pPr>
        <w:tabs>
          <w:tab w:val="right" w:pos="7560"/>
        </w:tabs>
        <w:rPr>
          <w:rFonts w:ascii="Book Antiqua" w:hAnsi="Book Antiqua"/>
          <w:b/>
          <w:i/>
          <w:smallCaps/>
          <w:sz w:val="22"/>
          <w:szCs w:val="22"/>
        </w:rPr>
      </w:pPr>
      <w:r w:rsidRPr="0047218C">
        <w:rPr>
          <w:rFonts w:ascii="Book Antiqua" w:hAnsi="Book Antiqua"/>
          <w:b/>
          <w:i/>
          <w:sz w:val="22"/>
          <w:szCs w:val="22"/>
        </w:rPr>
        <w:t>Orlando Regional Medical Center</w:t>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r>
      <w:r w:rsidRPr="0047218C">
        <w:rPr>
          <w:rFonts w:ascii="Book Antiqua" w:hAnsi="Book Antiqua"/>
          <w:b/>
          <w:i/>
          <w:sz w:val="22"/>
          <w:szCs w:val="22"/>
        </w:rPr>
        <w:tab/>
        <w:t>Orlando, FL</w:t>
      </w:r>
    </w:p>
    <w:p w14:paraId="4C047F6D" w14:textId="77777777" w:rsidR="003B6D49" w:rsidRPr="0047218C" w:rsidRDefault="003B6D49" w:rsidP="003B6D49">
      <w:pPr>
        <w:shd w:val="clear" w:color="auto" w:fill="FFFFFF"/>
        <w:spacing w:line="330" w:lineRule="atLeast"/>
        <w:rPr>
          <w:rFonts w:ascii="Book Antiqua" w:hAnsi="Book Antiqua"/>
          <w:b/>
          <w:bCs/>
          <w:color w:val="333333"/>
          <w:sz w:val="22"/>
          <w:szCs w:val="22"/>
        </w:rPr>
      </w:pPr>
    </w:p>
    <w:p w14:paraId="03184CB6" w14:textId="42BF9464" w:rsidR="003B6D49" w:rsidRPr="0047218C" w:rsidRDefault="003B6D49" w:rsidP="003B6D49">
      <w:pPr>
        <w:shd w:val="clear" w:color="auto" w:fill="FFFFFF"/>
        <w:spacing w:line="330" w:lineRule="atLeast"/>
        <w:rPr>
          <w:rFonts w:ascii="Book Antiqua" w:hAnsi="Book Antiqua"/>
          <w:color w:val="333333"/>
          <w:sz w:val="22"/>
          <w:szCs w:val="22"/>
        </w:rPr>
      </w:pPr>
      <w:r w:rsidRPr="0047218C">
        <w:rPr>
          <w:rFonts w:ascii="Book Antiqua" w:hAnsi="Book Antiqua"/>
          <w:b/>
          <w:bCs/>
          <w:color w:val="333333"/>
          <w:sz w:val="22"/>
          <w:szCs w:val="22"/>
        </w:rPr>
        <w:t xml:space="preserve">Rich Source Consulting </w:t>
      </w:r>
      <w:r w:rsidRPr="0047218C">
        <w:rPr>
          <w:rFonts w:ascii="Book Antiqua" w:hAnsi="Book Antiqua"/>
          <w:b/>
          <w:bCs/>
          <w:color w:val="333333"/>
          <w:sz w:val="22"/>
          <w:szCs w:val="22"/>
        </w:rPr>
        <w:tab/>
      </w:r>
      <w:r w:rsidRPr="0047218C">
        <w:rPr>
          <w:rFonts w:ascii="Book Antiqua" w:hAnsi="Book Antiqua"/>
          <w:b/>
          <w:bCs/>
          <w:color w:val="333333"/>
          <w:sz w:val="22"/>
          <w:szCs w:val="22"/>
        </w:rPr>
        <w:tab/>
      </w:r>
      <w:r w:rsidRPr="0047218C">
        <w:rPr>
          <w:rFonts w:ascii="Book Antiqua" w:hAnsi="Book Antiqua"/>
          <w:b/>
          <w:bCs/>
          <w:color w:val="333333"/>
          <w:sz w:val="22"/>
          <w:szCs w:val="22"/>
        </w:rPr>
        <w:tab/>
      </w:r>
      <w:r w:rsidRPr="0047218C">
        <w:rPr>
          <w:rFonts w:ascii="Book Antiqua" w:hAnsi="Book Antiqua"/>
          <w:b/>
          <w:bCs/>
          <w:color w:val="333333"/>
          <w:sz w:val="22"/>
          <w:szCs w:val="22"/>
        </w:rPr>
        <w:tab/>
      </w:r>
      <w:r w:rsidR="00341E91">
        <w:rPr>
          <w:rFonts w:ascii="Book Antiqua" w:hAnsi="Book Antiqua"/>
          <w:b/>
          <w:bCs/>
          <w:color w:val="333333"/>
          <w:sz w:val="22"/>
          <w:szCs w:val="22"/>
        </w:rPr>
        <w:tab/>
      </w:r>
      <w:r w:rsidR="00406523" w:rsidRPr="0047218C">
        <w:rPr>
          <w:rFonts w:ascii="Book Antiqua" w:hAnsi="Book Antiqua"/>
          <w:b/>
          <w:bCs/>
          <w:color w:val="333333"/>
          <w:sz w:val="22"/>
          <w:szCs w:val="22"/>
        </w:rPr>
        <w:t>2/2001</w:t>
      </w:r>
      <w:r w:rsidRPr="0047218C">
        <w:rPr>
          <w:rFonts w:ascii="Book Antiqua" w:hAnsi="Book Antiqua"/>
          <w:b/>
          <w:bCs/>
          <w:color w:val="333333"/>
          <w:sz w:val="22"/>
          <w:szCs w:val="22"/>
        </w:rPr>
        <w:t xml:space="preserve"> – </w:t>
      </w:r>
      <w:r w:rsidR="00406523" w:rsidRPr="0047218C">
        <w:rPr>
          <w:rFonts w:ascii="Book Antiqua" w:hAnsi="Book Antiqua"/>
          <w:b/>
          <w:bCs/>
          <w:color w:val="333333"/>
          <w:sz w:val="22"/>
          <w:szCs w:val="22"/>
        </w:rPr>
        <w:t>8/2004</w:t>
      </w:r>
    </w:p>
    <w:p w14:paraId="5643A0C2" w14:textId="77777777" w:rsidR="003B6D49" w:rsidRPr="00E81CC9" w:rsidRDefault="003B6D49" w:rsidP="003B6D49">
      <w:pPr>
        <w:shd w:val="clear" w:color="auto" w:fill="FFFFFF"/>
        <w:spacing w:line="330" w:lineRule="atLeast"/>
        <w:rPr>
          <w:rFonts w:ascii="Book Antiqua" w:hAnsi="Book Antiqua"/>
          <w:color w:val="333333"/>
        </w:rPr>
      </w:pPr>
      <w:r w:rsidRPr="00E81CC9">
        <w:rPr>
          <w:rFonts w:ascii="Book Antiqua" w:hAnsi="Book Antiqua"/>
          <w:color w:val="333333"/>
        </w:rPr>
        <w:t>Project Manager/Scrum Master | Contractor | Multiple Clients</w:t>
      </w:r>
    </w:p>
    <w:p w14:paraId="7B7B069F" w14:textId="77777777" w:rsidR="003B6D49" w:rsidRPr="00E81CC9" w:rsidRDefault="003B6D49" w:rsidP="003B6D49">
      <w:pPr>
        <w:numPr>
          <w:ilvl w:val="0"/>
          <w:numId w:val="36"/>
        </w:num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30" w:lineRule="atLeast"/>
        <w:rPr>
          <w:rFonts w:ascii="Book Antiqua" w:hAnsi="Book Antiqua"/>
        </w:rPr>
      </w:pPr>
      <w:r w:rsidRPr="00E81CC9">
        <w:rPr>
          <w:rFonts w:ascii="Book Antiqua" w:hAnsi="Book Antiqua"/>
        </w:rPr>
        <w:t>Managed and tracked projects ranging from $250,000 budget to $3 million dollar budgets.</w:t>
      </w:r>
    </w:p>
    <w:p w14:paraId="39B9F1EE" w14:textId="77777777" w:rsidR="003B6D49" w:rsidRPr="00E81CC9" w:rsidRDefault="003B6D49" w:rsidP="003B6D49">
      <w:pPr>
        <w:numPr>
          <w:ilvl w:val="0"/>
          <w:numId w:val="36"/>
        </w:numPr>
        <w:shd w:val="clear" w:color="auto" w:fill="FFFFFF"/>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30" w:lineRule="atLeast"/>
        <w:rPr>
          <w:rFonts w:ascii="Book Antiqua" w:hAnsi="Book Antiqua"/>
          <w:b/>
          <w:bCs/>
          <w:color w:val="333333"/>
        </w:rPr>
      </w:pPr>
      <w:r w:rsidRPr="00E81CC9">
        <w:rPr>
          <w:rFonts w:ascii="Book Antiqua" w:hAnsi="Book Antiqua"/>
        </w:rPr>
        <w:t xml:space="preserve">Lead agile teams on ceremonies (standups, sprint refinements, sprint planning, sprint reviews) and retrospectives. </w:t>
      </w:r>
    </w:p>
    <w:p w14:paraId="2D830E28" w14:textId="3AD0A3D2" w:rsidR="003B6D49" w:rsidRPr="00E81CC9" w:rsidRDefault="003B6D49" w:rsidP="003B6D49">
      <w:pPr>
        <w:numPr>
          <w:ilvl w:val="0"/>
          <w:numId w:val="36"/>
        </w:numPr>
        <w:shd w:val="clear" w:color="auto" w:fill="FFFFFF"/>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30" w:lineRule="atLeast"/>
        <w:rPr>
          <w:rFonts w:ascii="Book Antiqua" w:hAnsi="Book Antiqua"/>
          <w:b/>
          <w:bCs/>
          <w:color w:val="333333"/>
        </w:rPr>
      </w:pPr>
      <w:r w:rsidRPr="00E81CC9">
        <w:rPr>
          <w:rFonts w:ascii="Book Antiqua" w:hAnsi="Book Antiqua"/>
        </w:rPr>
        <w:t>Provide status reporting, facilitate story pointing, Agile coaching in Scrum, Kanban and Scrum approaches. Build project plans, KPI metrics, velocity, burndown charts to project stakeholders</w:t>
      </w:r>
    </w:p>
    <w:p w14:paraId="17C2CE14" w14:textId="77777777" w:rsidR="003B6D49" w:rsidRPr="00E81CC9" w:rsidRDefault="003B6D49" w:rsidP="003B6D49">
      <w:pPr>
        <w:numPr>
          <w:ilvl w:val="0"/>
          <w:numId w:val="36"/>
        </w:numPr>
        <w:shd w:val="clear" w:color="auto" w:fill="FFFFFF"/>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30" w:lineRule="atLeast"/>
        <w:rPr>
          <w:rFonts w:ascii="Book Antiqua" w:hAnsi="Book Antiqua"/>
          <w:b/>
          <w:bCs/>
          <w:color w:val="333333"/>
        </w:rPr>
      </w:pPr>
      <w:r w:rsidRPr="00E81CC9">
        <w:rPr>
          <w:rFonts w:ascii="Book Antiqua" w:hAnsi="Book Antiqua"/>
        </w:rPr>
        <w:t>Manage project plans, project audits, ensuring that all project dependencies, project deliverables, and success criteria are identified. Managing project scope among applicable stakeholders ensuring requirements sign-off, proper change management and effective project execution.</w:t>
      </w:r>
    </w:p>
    <w:p w14:paraId="27689BED" w14:textId="77777777" w:rsidR="003B6D49" w:rsidRPr="00E81CC9" w:rsidRDefault="003B6D49" w:rsidP="003B6D49">
      <w:pPr>
        <w:numPr>
          <w:ilvl w:val="0"/>
          <w:numId w:val="36"/>
        </w:numPr>
        <w:shd w:val="clear" w:color="auto" w:fill="FFFFFF"/>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30" w:lineRule="atLeast"/>
        <w:rPr>
          <w:rFonts w:ascii="Book Antiqua" w:hAnsi="Book Antiqua"/>
          <w:b/>
          <w:bCs/>
          <w:color w:val="333333"/>
        </w:rPr>
      </w:pPr>
      <w:r w:rsidRPr="00E81CC9">
        <w:rPr>
          <w:rFonts w:ascii="Book Antiqua" w:hAnsi="Book Antiqua"/>
        </w:rPr>
        <w:t>Identify project duration, effort, sequence, and dependencies of tasks required to meet applicable project objectives.</w:t>
      </w:r>
    </w:p>
    <w:p w14:paraId="73329196" w14:textId="77777777" w:rsidR="003B6D49" w:rsidRPr="00E81CC9" w:rsidRDefault="003B6D49" w:rsidP="003B6D49">
      <w:pPr>
        <w:numPr>
          <w:ilvl w:val="0"/>
          <w:numId w:val="36"/>
        </w:numPr>
        <w:shd w:val="clear" w:color="auto" w:fill="FFFFFF"/>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30" w:lineRule="atLeast"/>
        <w:rPr>
          <w:rFonts w:ascii="Book Antiqua" w:hAnsi="Book Antiqua"/>
          <w:b/>
          <w:bCs/>
          <w:color w:val="333333"/>
        </w:rPr>
      </w:pPr>
      <w:r w:rsidRPr="00E81CC9">
        <w:rPr>
          <w:rFonts w:ascii="Book Antiqua" w:hAnsi="Book Antiqua"/>
        </w:rPr>
        <w:t>Support leadership in developing project budgets and forecasts, obtaining approvals from applicable stakeholders, ensuring appropriate cost controls and project budget.</w:t>
      </w:r>
    </w:p>
    <w:p w14:paraId="7608140F" w14:textId="77777777" w:rsidR="003B6D49" w:rsidRPr="00E81CC9" w:rsidRDefault="003B6D49" w:rsidP="003B6D49">
      <w:pPr>
        <w:numPr>
          <w:ilvl w:val="0"/>
          <w:numId w:val="36"/>
        </w:numPr>
        <w:shd w:val="clear" w:color="auto" w:fill="FFFFFF"/>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30" w:lineRule="atLeast"/>
        <w:rPr>
          <w:rFonts w:ascii="Book Antiqua" w:hAnsi="Book Antiqua"/>
          <w:b/>
          <w:bCs/>
          <w:color w:val="333333"/>
        </w:rPr>
      </w:pPr>
      <w:r w:rsidRPr="00E81CC9">
        <w:rPr>
          <w:rFonts w:ascii="Book Antiqua" w:hAnsi="Book Antiqua"/>
        </w:rPr>
        <w:t>Establish quality objectives, using appropriate quality management methods, with input from applicable stakeholders. Monitor the testing process, ensure defects are closed prior to deployment, and verify proper functionality deployments.</w:t>
      </w:r>
    </w:p>
    <w:p w14:paraId="2EF68B4C" w14:textId="77777777" w:rsidR="003B6D49" w:rsidRPr="00E81CC9" w:rsidRDefault="003B6D49" w:rsidP="003B6D49">
      <w:pPr>
        <w:numPr>
          <w:ilvl w:val="0"/>
          <w:numId w:val="36"/>
        </w:numPr>
        <w:shd w:val="clear" w:color="auto" w:fill="FFFFFF"/>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30" w:lineRule="atLeast"/>
        <w:rPr>
          <w:rFonts w:ascii="Book Antiqua" w:hAnsi="Book Antiqua"/>
          <w:b/>
          <w:bCs/>
          <w:color w:val="333333"/>
        </w:rPr>
      </w:pPr>
      <w:r w:rsidRPr="00E81CC9">
        <w:rPr>
          <w:rFonts w:ascii="Book Antiqua" w:hAnsi="Book Antiqua"/>
        </w:rPr>
        <w:t>Identifying potential risks/issues, communicate and implement risk management plans in support of highest stakeholder value. Manage contingency plans, risk/issue logs, project plans.</w:t>
      </w:r>
    </w:p>
    <w:p w14:paraId="434AA239" w14:textId="77777777" w:rsidR="003B6D49" w:rsidRPr="00E81CC9" w:rsidRDefault="003B6D49" w:rsidP="003B6D49">
      <w:pPr>
        <w:numPr>
          <w:ilvl w:val="0"/>
          <w:numId w:val="36"/>
        </w:numPr>
        <w:shd w:val="clear" w:color="auto" w:fill="FFFFFF"/>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30" w:lineRule="atLeast"/>
        <w:rPr>
          <w:rFonts w:ascii="Book Antiqua" w:hAnsi="Book Antiqua"/>
          <w:b/>
          <w:bCs/>
          <w:color w:val="333333"/>
        </w:rPr>
      </w:pPr>
      <w:r w:rsidRPr="00E81CC9">
        <w:rPr>
          <w:rFonts w:ascii="Book Antiqua" w:hAnsi="Book Antiqua"/>
        </w:rPr>
        <w:t xml:space="preserve">Develop and manage project communication plans among all applicable stakeholders. Establish and maintain effective relationships with applicable project stakeholders and vendor relationships to resolve conflicts among project participants. </w:t>
      </w:r>
    </w:p>
    <w:p w14:paraId="213E46B7" w14:textId="77777777" w:rsidR="003B6D49" w:rsidRPr="00E81CC9" w:rsidRDefault="003B6D49" w:rsidP="003B6D49">
      <w:pPr>
        <w:numPr>
          <w:ilvl w:val="0"/>
          <w:numId w:val="36"/>
        </w:numPr>
        <w:shd w:val="clear" w:color="auto" w:fill="FFFFFF"/>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30" w:lineRule="atLeast"/>
        <w:rPr>
          <w:rFonts w:ascii="Book Antiqua" w:hAnsi="Book Antiqua"/>
          <w:b/>
          <w:bCs/>
          <w:color w:val="333333"/>
        </w:rPr>
      </w:pPr>
      <w:r w:rsidRPr="00E81CC9">
        <w:rPr>
          <w:rFonts w:ascii="Book Antiqua" w:hAnsi="Book Antiqua"/>
        </w:rPr>
        <w:t>Provide project management resources to applicable audiences, distribute project reports/documentation to applicable stakeholders.</w:t>
      </w:r>
    </w:p>
    <w:p w14:paraId="6D2BA46F" w14:textId="77777777" w:rsidR="003B6D49" w:rsidRPr="00E81CC9" w:rsidRDefault="003B6D49" w:rsidP="003B6D49">
      <w:pPr>
        <w:numPr>
          <w:ilvl w:val="0"/>
          <w:numId w:val="36"/>
        </w:numPr>
        <w:shd w:val="clear" w:color="auto" w:fill="FFFFFF"/>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30" w:lineRule="atLeast"/>
        <w:rPr>
          <w:rFonts w:ascii="Book Antiqua" w:hAnsi="Book Antiqua"/>
          <w:b/>
          <w:bCs/>
          <w:color w:val="333333"/>
        </w:rPr>
      </w:pPr>
      <w:r w:rsidRPr="00E81CC9">
        <w:rPr>
          <w:rFonts w:ascii="Book Antiqua" w:hAnsi="Book Antiqua"/>
        </w:rPr>
        <w:t>Clearly articulate project management methodology and governance framework. Articulate how project stages and artifacts deliver value while facilitating decision-making across stakeholders. Seek input from others in analysis and encourage team members to embrace change.</w:t>
      </w:r>
    </w:p>
    <w:p w14:paraId="3E501AE1" w14:textId="77777777" w:rsidR="003B6D49" w:rsidRPr="00E81CC9" w:rsidRDefault="003B6D49" w:rsidP="003B6D49">
      <w:pPr>
        <w:numPr>
          <w:ilvl w:val="0"/>
          <w:numId w:val="36"/>
        </w:numPr>
        <w:shd w:val="clear" w:color="auto" w:fill="FFFFFF"/>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330" w:lineRule="atLeast"/>
        <w:rPr>
          <w:rFonts w:ascii="Book Antiqua" w:hAnsi="Book Antiqua"/>
          <w:b/>
          <w:bCs/>
          <w:color w:val="333333"/>
        </w:rPr>
      </w:pPr>
      <w:r w:rsidRPr="00E81CC9">
        <w:rPr>
          <w:rFonts w:ascii="Book Antiqua" w:hAnsi="Book Antiqua"/>
        </w:rPr>
        <w:t>Continually improve management style and documentation with a focus on speed to value. Develop roadmap to an iterative approach in collaboration with internal and external business partners.</w:t>
      </w:r>
    </w:p>
    <w:p w14:paraId="30C65E2C" w14:textId="77777777" w:rsidR="00FA677C" w:rsidRDefault="00FA677C" w:rsidP="00935950">
      <w:pPr>
        <w:pStyle w:val="Section"/>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ind w:left="0"/>
        <w:rPr>
          <w:rFonts w:ascii="Book Antiqua" w:hAnsi="Book Antiqua"/>
          <w:b/>
          <w:sz w:val="24"/>
          <w:szCs w:val="24"/>
          <w:u w:val="single"/>
        </w:rPr>
      </w:pPr>
    </w:p>
    <w:p w14:paraId="0371FE2A" w14:textId="3941EA4D" w:rsidR="00935950" w:rsidRPr="00E81CC9" w:rsidRDefault="00935950" w:rsidP="00935950">
      <w:pPr>
        <w:pStyle w:val="Section"/>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ind w:left="0"/>
        <w:rPr>
          <w:rFonts w:ascii="Book Antiqua" w:hAnsi="Book Antiqua"/>
          <w:b/>
          <w:sz w:val="24"/>
          <w:szCs w:val="24"/>
          <w:u w:val="single"/>
        </w:rPr>
      </w:pPr>
      <w:r w:rsidRPr="00E81CC9">
        <w:rPr>
          <w:rFonts w:ascii="Book Antiqua" w:hAnsi="Book Antiqua"/>
          <w:b/>
          <w:sz w:val="24"/>
          <w:szCs w:val="24"/>
          <w:u w:val="single"/>
        </w:rPr>
        <w:t>References</w:t>
      </w:r>
    </w:p>
    <w:p w14:paraId="4FDA7A84" w14:textId="539927FD" w:rsidR="00935950" w:rsidRPr="00E81CC9" w:rsidRDefault="00935950" w:rsidP="007901A0">
      <w:pPr>
        <w:pStyle w:val="Section"/>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s>
        <w:ind w:left="0"/>
        <w:rPr>
          <w:rFonts w:ascii="Book Antiqua" w:hAnsi="Book Antiqua"/>
          <w:sz w:val="24"/>
          <w:szCs w:val="24"/>
        </w:rPr>
      </w:pPr>
      <w:r w:rsidRPr="00E81CC9">
        <w:rPr>
          <w:rFonts w:ascii="Book Antiqua" w:hAnsi="Book Antiqua"/>
          <w:sz w:val="24"/>
          <w:szCs w:val="24"/>
        </w:rPr>
        <w:lastRenderedPageBreak/>
        <w:t>Available upon Request</w:t>
      </w:r>
    </w:p>
    <w:sectPr w:rsidR="00935950" w:rsidRPr="00E81CC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81FBF" w14:textId="77777777" w:rsidR="00DE06FF" w:rsidRDefault="00DE06FF" w:rsidP="00935950">
      <w:r>
        <w:separator/>
      </w:r>
    </w:p>
  </w:endnote>
  <w:endnote w:type="continuationSeparator" w:id="0">
    <w:p w14:paraId="68E88F76" w14:textId="77777777" w:rsidR="00DE06FF" w:rsidRDefault="00DE06FF" w:rsidP="00935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AFCB" w14:textId="0842F02B" w:rsidR="007901A0" w:rsidRDefault="007901A0">
    <w:pPr>
      <w:pStyle w:val="Footer"/>
    </w:pPr>
    <w:r w:rsidRPr="007901A0">
      <w:rPr>
        <w:caps/>
        <w:noProof/>
        <w:color w:val="808080" w:themeColor="background1" w:themeShade="80"/>
        <w:sz w:val="18"/>
      </w:rPr>
      <mc:AlternateContent>
        <mc:Choice Requires="wpg">
          <w:drawing>
            <wp:anchor distT="0" distB="0" distL="0" distR="0" simplePos="0" relativeHeight="251660288" behindDoc="0" locked="0" layoutInCell="1" allowOverlap="1" wp14:anchorId="4D354EEE" wp14:editId="4C394922">
              <wp:simplePos x="0" y="0"/>
              <wp:positionH relativeFrom="margin">
                <wp:posOffset>15240</wp:posOffset>
              </wp:positionH>
              <wp:positionV relativeFrom="bottomMargin">
                <wp:posOffset>182880</wp:posOffset>
              </wp:positionV>
              <wp:extent cx="5996940" cy="3581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96940" cy="358140"/>
                        <a:chOff x="19050" y="0"/>
                        <a:chExt cx="6016282" cy="362404"/>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91732" y="0"/>
                          <a:ext cx="5943600" cy="3624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right"/>
                              <w:tblCellMar>
                                <w:top w:w="115" w:type="dxa"/>
                                <w:left w:w="115" w:type="dxa"/>
                                <w:bottom w:w="115" w:type="dxa"/>
                                <w:right w:w="115" w:type="dxa"/>
                              </w:tblCellMar>
                              <w:tblLook w:val="04A0" w:firstRow="1" w:lastRow="0" w:firstColumn="1" w:lastColumn="0" w:noHBand="0" w:noVBand="1"/>
                            </w:tblPr>
                            <w:tblGrid>
                              <w:gridCol w:w="8595"/>
                              <w:gridCol w:w="452"/>
                            </w:tblGrid>
                            <w:tr w:rsidR="00714CD5" w14:paraId="54D1868F" w14:textId="77777777" w:rsidTr="003B342F">
                              <w:trPr>
                                <w:jc w:val="right"/>
                              </w:trPr>
                              <w:tc>
                                <w:tcPr>
                                  <w:tcW w:w="4795" w:type="dxa"/>
                                  <w:vAlign w:val="center"/>
                                </w:tcPr>
                                <w:p w14:paraId="787764FB" w14:textId="77777777" w:rsidR="00714CD5" w:rsidRPr="00375461" w:rsidRDefault="00714CD5" w:rsidP="00714CD5">
                                  <w:pPr>
                                    <w:pStyle w:val="Header"/>
                                    <w:jc w:val="right"/>
                                    <w:rPr>
                                      <w:caps/>
                                    </w:rPr>
                                  </w:pPr>
                                  <w:r>
                                    <w:rPr>
                                      <w:caps/>
                                    </w:rPr>
                                    <w:t>adwoa Asenso-okyere Resume</w:t>
                                  </w:r>
                                </w:p>
                              </w:tc>
                              <w:tc>
                                <w:tcPr>
                                  <w:tcW w:w="250" w:type="pct"/>
                                  <w:shd w:val="clear" w:color="auto" w:fill="ED7D31"/>
                                  <w:vAlign w:val="center"/>
                                </w:tcPr>
                                <w:p w14:paraId="1769E70C" w14:textId="77777777" w:rsidR="00714CD5" w:rsidRPr="00375461" w:rsidRDefault="00714CD5" w:rsidP="00714CD5">
                                  <w:pPr>
                                    <w:pStyle w:val="Footer"/>
                                    <w:tabs>
                                      <w:tab w:val="clear" w:pos="4680"/>
                                      <w:tab w:val="clear" w:pos="9360"/>
                                    </w:tabs>
                                    <w:jc w:val="center"/>
                                    <w:rPr>
                                      <w:color w:val="FFFFFF"/>
                                    </w:rPr>
                                  </w:pPr>
                                  <w:r w:rsidRPr="00375461">
                                    <w:rPr>
                                      <w:color w:val="FFFFFF"/>
                                    </w:rPr>
                                    <w:fldChar w:fldCharType="begin"/>
                                  </w:r>
                                  <w:r w:rsidRPr="00375461">
                                    <w:rPr>
                                      <w:color w:val="FFFFFF"/>
                                    </w:rPr>
                                    <w:instrText xml:space="preserve"> PAGE   \* MERGEFORMAT </w:instrText>
                                  </w:r>
                                  <w:r w:rsidRPr="00375461">
                                    <w:rPr>
                                      <w:color w:val="FFFFFF"/>
                                    </w:rPr>
                                    <w:fldChar w:fldCharType="separate"/>
                                  </w:r>
                                  <w:r w:rsidRPr="00375461">
                                    <w:rPr>
                                      <w:noProof/>
                                      <w:color w:val="FFFFFF"/>
                                    </w:rPr>
                                    <w:t>2</w:t>
                                  </w:r>
                                  <w:r w:rsidRPr="00375461">
                                    <w:rPr>
                                      <w:noProof/>
                                      <w:color w:val="FFFFFF"/>
                                    </w:rPr>
                                    <w:fldChar w:fldCharType="end"/>
                                  </w:r>
                                </w:p>
                              </w:tc>
                            </w:tr>
                          </w:tbl>
                          <w:p w14:paraId="489C21F0" w14:textId="77777777" w:rsidR="007901A0" w:rsidRDefault="007901A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354EEE" id="Group 37" o:spid="_x0000_s1026" style="position:absolute;margin-left:1.2pt;margin-top:14.4pt;width:472.2pt;height:28.2pt;z-index:251660288;mso-wrap-distance-left:0;mso-wrap-distance-right:0;mso-position-horizontal-relative:margin;mso-position-vertical-relative:bottom-margin-area;mso-width-relative:margin;mso-height-relative:margin" coordorigin="190" coordsize="6016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left:917;width:59436;height:36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tbl>
                      <w:tblPr>
                        <w:tblW w:w="5000" w:type="pct"/>
                        <w:jc w:val="right"/>
                        <w:tblCellMar>
                          <w:top w:w="115" w:type="dxa"/>
                          <w:left w:w="115" w:type="dxa"/>
                          <w:bottom w:w="115" w:type="dxa"/>
                          <w:right w:w="115" w:type="dxa"/>
                        </w:tblCellMar>
                        <w:tblLook w:val="04A0" w:firstRow="1" w:lastRow="0" w:firstColumn="1" w:lastColumn="0" w:noHBand="0" w:noVBand="1"/>
                      </w:tblPr>
                      <w:tblGrid>
                        <w:gridCol w:w="8595"/>
                        <w:gridCol w:w="452"/>
                      </w:tblGrid>
                      <w:tr w:rsidR="00714CD5" w14:paraId="54D1868F" w14:textId="77777777" w:rsidTr="003B342F">
                        <w:trPr>
                          <w:jc w:val="right"/>
                        </w:trPr>
                        <w:tc>
                          <w:tcPr>
                            <w:tcW w:w="4795" w:type="dxa"/>
                            <w:vAlign w:val="center"/>
                          </w:tcPr>
                          <w:p w14:paraId="787764FB" w14:textId="77777777" w:rsidR="00714CD5" w:rsidRPr="00375461" w:rsidRDefault="00714CD5" w:rsidP="00714CD5">
                            <w:pPr>
                              <w:pStyle w:val="Header"/>
                              <w:jc w:val="right"/>
                              <w:rPr>
                                <w:caps/>
                              </w:rPr>
                            </w:pPr>
                            <w:r>
                              <w:rPr>
                                <w:caps/>
                              </w:rPr>
                              <w:t>adwoa Asenso-okyere Resume</w:t>
                            </w:r>
                          </w:p>
                        </w:tc>
                        <w:tc>
                          <w:tcPr>
                            <w:tcW w:w="250" w:type="pct"/>
                            <w:shd w:val="clear" w:color="auto" w:fill="ED7D31"/>
                            <w:vAlign w:val="center"/>
                          </w:tcPr>
                          <w:p w14:paraId="1769E70C" w14:textId="77777777" w:rsidR="00714CD5" w:rsidRPr="00375461" w:rsidRDefault="00714CD5" w:rsidP="00714CD5">
                            <w:pPr>
                              <w:pStyle w:val="Footer"/>
                              <w:tabs>
                                <w:tab w:val="clear" w:pos="4680"/>
                                <w:tab w:val="clear" w:pos="9360"/>
                              </w:tabs>
                              <w:jc w:val="center"/>
                              <w:rPr>
                                <w:color w:val="FFFFFF"/>
                              </w:rPr>
                            </w:pPr>
                            <w:r w:rsidRPr="00375461">
                              <w:rPr>
                                <w:color w:val="FFFFFF"/>
                              </w:rPr>
                              <w:fldChar w:fldCharType="begin"/>
                            </w:r>
                            <w:r w:rsidRPr="00375461">
                              <w:rPr>
                                <w:color w:val="FFFFFF"/>
                              </w:rPr>
                              <w:instrText xml:space="preserve"> PAGE   \* MERGEFORMAT </w:instrText>
                            </w:r>
                            <w:r w:rsidRPr="00375461">
                              <w:rPr>
                                <w:color w:val="FFFFFF"/>
                              </w:rPr>
                              <w:fldChar w:fldCharType="separate"/>
                            </w:r>
                            <w:r w:rsidRPr="00375461">
                              <w:rPr>
                                <w:noProof/>
                                <w:color w:val="FFFFFF"/>
                              </w:rPr>
                              <w:t>2</w:t>
                            </w:r>
                            <w:r w:rsidRPr="00375461">
                              <w:rPr>
                                <w:noProof/>
                                <w:color w:val="FFFFFF"/>
                              </w:rPr>
                              <w:fldChar w:fldCharType="end"/>
                            </w:r>
                          </w:p>
                        </w:tc>
                      </w:tr>
                    </w:tbl>
                    <w:p w14:paraId="489C21F0" w14:textId="77777777" w:rsidR="007901A0" w:rsidRDefault="007901A0">
                      <w:pPr>
                        <w:jc w:val="right"/>
                        <w:rPr>
                          <w:color w:val="808080" w:themeColor="background1" w:themeShade="80"/>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5E155" w14:textId="77777777" w:rsidR="00DE06FF" w:rsidRDefault="00DE06FF" w:rsidP="00935950">
      <w:r>
        <w:separator/>
      </w:r>
    </w:p>
  </w:footnote>
  <w:footnote w:type="continuationSeparator" w:id="0">
    <w:p w14:paraId="024D335A" w14:textId="77777777" w:rsidR="00DE06FF" w:rsidRDefault="00DE06FF" w:rsidP="00935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9D5"/>
    <w:multiLevelType w:val="hybridMultilevel"/>
    <w:tmpl w:val="993CFE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E301C"/>
    <w:multiLevelType w:val="hybridMultilevel"/>
    <w:tmpl w:val="E3A029F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FB6641"/>
    <w:multiLevelType w:val="hybridMultilevel"/>
    <w:tmpl w:val="CD7225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F158FF"/>
    <w:multiLevelType w:val="multilevel"/>
    <w:tmpl w:val="FF46D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D0971"/>
    <w:multiLevelType w:val="hybridMultilevel"/>
    <w:tmpl w:val="BBDC87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A376B3"/>
    <w:multiLevelType w:val="hybridMultilevel"/>
    <w:tmpl w:val="00CE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D55C7"/>
    <w:multiLevelType w:val="hybridMultilevel"/>
    <w:tmpl w:val="0CCA26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5E4CEA"/>
    <w:multiLevelType w:val="hybridMultilevel"/>
    <w:tmpl w:val="CCCE8F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55A8C"/>
    <w:multiLevelType w:val="hybridMultilevel"/>
    <w:tmpl w:val="F66294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9D0B56"/>
    <w:multiLevelType w:val="hybridMultilevel"/>
    <w:tmpl w:val="26DAD9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90BC8"/>
    <w:multiLevelType w:val="hybridMultilevel"/>
    <w:tmpl w:val="CB921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B8390B"/>
    <w:multiLevelType w:val="hybridMultilevel"/>
    <w:tmpl w:val="5A724F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82AA6"/>
    <w:multiLevelType w:val="hybridMultilevel"/>
    <w:tmpl w:val="F0C415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EB0365"/>
    <w:multiLevelType w:val="hybridMultilevel"/>
    <w:tmpl w:val="E780A7A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2F31D9"/>
    <w:multiLevelType w:val="hybridMultilevel"/>
    <w:tmpl w:val="3DF0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10B48"/>
    <w:multiLevelType w:val="hybridMultilevel"/>
    <w:tmpl w:val="D7EE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6648E"/>
    <w:multiLevelType w:val="hybridMultilevel"/>
    <w:tmpl w:val="B2249D3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7C2501"/>
    <w:multiLevelType w:val="hybridMultilevel"/>
    <w:tmpl w:val="9656D0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6078BE"/>
    <w:multiLevelType w:val="hybridMultilevel"/>
    <w:tmpl w:val="DFA0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E607E"/>
    <w:multiLevelType w:val="multilevel"/>
    <w:tmpl w:val="33AA6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325794"/>
    <w:multiLevelType w:val="hybridMultilevel"/>
    <w:tmpl w:val="B9661FE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A14C6"/>
    <w:multiLevelType w:val="hybridMultilevel"/>
    <w:tmpl w:val="3FB8F2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B575C6"/>
    <w:multiLevelType w:val="hybridMultilevel"/>
    <w:tmpl w:val="D83E5C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77199"/>
    <w:multiLevelType w:val="hybridMultilevel"/>
    <w:tmpl w:val="AF12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32795D"/>
    <w:multiLevelType w:val="hybridMultilevel"/>
    <w:tmpl w:val="91481B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4B3BC7"/>
    <w:multiLevelType w:val="multilevel"/>
    <w:tmpl w:val="21E0EE62"/>
    <w:lvl w:ilvl="0">
      <w:start w:val="1"/>
      <w:numFmt w:val="bullet"/>
      <w:lvlText w:val=""/>
      <w:lvlJc w:val="left"/>
      <w:pPr>
        <w:tabs>
          <w:tab w:val="num" w:pos="810"/>
        </w:tabs>
        <w:ind w:left="81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32E4F"/>
    <w:multiLevelType w:val="hybridMultilevel"/>
    <w:tmpl w:val="9E50FDB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B63525"/>
    <w:multiLevelType w:val="hybridMultilevel"/>
    <w:tmpl w:val="0D5C0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85718B"/>
    <w:multiLevelType w:val="hybridMultilevel"/>
    <w:tmpl w:val="886891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140018B"/>
    <w:multiLevelType w:val="hybridMultilevel"/>
    <w:tmpl w:val="A84A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5D30C4"/>
    <w:multiLevelType w:val="hybridMultilevel"/>
    <w:tmpl w:val="3740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C91D1D"/>
    <w:multiLevelType w:val="hybridMultilevel"/>
    <w:tmpl w:val="0AF8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62794B"/>
    <w:multiLevelType w:val="hybridMultilevel"/>
    <w:tmpl w:val="2550BE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552F6F"/>
    <w:multiLevelType w:val="hybridMultilevel"/>
    <w:tmpl w:val="E37A67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A062E0"/>
    <w:multiLevelType w:val="hybridMultilevel"/>
    <w:tmpl w:val="FADEB61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35AE1"/>
    <w:multiLevelType w:val="hybridMultilevel"/>
    <w:tmpl w:val="809454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0"/>
  </w:num>
  <w:num w:numId="3">
    <w:abstractNumId w:val="7"/>
  </w:num>
  <w:num w:numId="4">
    <w:abstractNumId w:val="17"/>
  </w:num>
  <w:num w:numId="5">
    <w:abstractNumId w:val="1"/>
  </w:num>
  <w:num w:numId="6">
    <w:abstractNumId w:val="26"/>
  </w:num>
  <w:num w:numId="7">
    <w:abstractNumId w:val="13"/>
  </w:num>
  <w:num w:numId="8">
    <w:abstractNumId w:val="29"/>
  </w:num>
  <w:num w:numId="9">
    <w:abstractNumId w:val="27"/>
  </w:num>
  <w:num w:numId="10">
    <w:abstractNumId w:val="15"/>
  </w:num>
  <w:num w:numId="11">
    <w:abstractNumId w:val="23"/>
  </w:num>
  <w:num w:numId="12">
    <w:abstractNumId w:val="31"/>
  </w:num>
  <w:num w:numId="13">
    <w:abstractNumId w:val="30"/>
  </w:num>
  <w:num w:numId="14">
    <w:abstractNumId w:val="5"/>
  </w:num>
  <w:num w:numId="15">
    <w:abstractNumId w:val="16"/>
  </w:num>
  <w:num w:numId="16">
    <w:abstractNumId w:val="24"/>
  </w:num>
  <w:num w:numId="17">
    <w:abstractNumId w:val="21"/>
  </w:num>
  <w:num w:numId="18">
    <w:abstractNumId w:val="3"/>
  </w:num>
  <w:num w:numId="19">
    <w:abstractNumId w:val="20"/>
  </w:num>
  <w:num w:numId="20">
    <w:abstractNumId w:val="6"/>
  </w:num>
  <w:num w:numId="21">
    <w:abstractNumId w:val="2"/>
  </w:num>
  <w:num w:numId="22">
    <w:abstractNumId w:val="33"/>
  </w:num>
  <w:num w:numId="23">
    <w:abstractNumId w:val="8"/>
  </w:num>
  <w:num w:numId="24">
    <w:abstractNumId w:val="28"/>
  </w:num>
  <w:num w:numId="25">
    <w:abstractNumId w:val="32"/>
  </w:num>
  <w:num w:numId="26">
    <w:abstractNumId w:val="4"/>
  </w:num>
  <w:num w:numId="27">
    <w:abstractNumId w:val="35"/>
  </w:num>
  <w:num w:numId="28">
    <w:abstractNumId w:val="14"/>
  </w:num>
  <w:num w:numId="29">
    <w:abstractNumId w:val="9"/>
  </w:num>
  <w:num w:numId="30">
    <w:abstractNumId w:val="11"/>
  </w:num>
  <w:num w:numId="31">
    <w:abstractNumId w:val="0"/>
  </w:num>
  <w:num w:numId="32">
    <w:abstractNumId w:val="12"/>
  </w:num>
  <w:num w:numId="33">
    <w:abstractNumId w:val="25"/>
  </w:num>
  <w:num w:numId="34">
    <w:abstractNumId w:val="19"/>
  </w:num>
  <w:num w:numId="35">
    <w:abstractNumId w:val="22"/>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DD"/>
    <w:rsid w:val="000100E4"/>
    <w:rsid w:val="00016E40"/>
    <w:rsid w:val="00020630"/>
    <w:rsid w:val="00034EB8"/>
    <w:rsid w:val="00084351"/>
    <w:rsid w:val="000A09CF"/>
    <w:rsid w:val="000A389F"/>
    <w:rsid w:val="000A72CD"/>
    <w:rsid w:val="000C0743"/>
    <w:rsid w:val="001347CA"/>
    <w:rsid w:val="00137321"/>
    <w:rsid w:val="0014280D"/>
    <w:rsid w:val="00142F41"/>
    <w:rsid w:val="00146019"/>
    <w:rsid w:val="00167684"/>
    <w:rsid w:val="00170EB7"/>
    <w:rsid w:val="00173A80"/>
    <w:rsid w:val="0019618C"/>
    <w:rsid w:val="001B24CA"/>
    <w:rsid w:val="001E359C"/>
    <w:rsid w:val="001F2B33"/>
    <w:rsid w:val="00233EB1"/>
    <w:rsid w:val="00234712"/>
    <w:rsid w:val="00235794"/>
    <w:rsid w:val="00236BC9"/>
    <w:rsid w:val="00252189"/>
    <w:rsid w:val="00263276"/>
    <w:rsid w:val="002875B5"/>
    <w:rsid w:val="0029354B"/>
    <w:rsid w:val="002C0890"/>
    <w:rsid w:val="00300B35"/>
    <w:rsid w:val="00315E34"/>
    <w:rsid w:val="003346B8"/>
    <w:rsid w:val="00341E91"/>
    <w:rsid w:val="00351DE3"/>
    <w:rsid w:val="00352EE5"/>
    <w:rsid w:val="003545DC"/>
    <w:rsid w:val="00364BEA"/>
    <w:rsid w:val="00372772"/>
    <w:rsid w:val="00373CB5"/>
    <w:rsid w:val="00387BBB"/>
    <w:rsid w:val="003907D1"/>
    <w:rsid w:val="003B0D5F"/>
    <w:rsid w:val="003B561F"/>
    <w:rsid w:val="003B6D49"/>
    <w:rsid w:val="003D2207"/>
    <w:rsid w:val="003E3A4B"/>
    <w:rsid w:val="003E3E23"/>
    <w:rsid w:val="004060A1"/>
    <w:rsid w:val="00406523"/>
    <w:rsid w:val="00436767"/>
    <w:rsid w:val="0046547A"/>
    <w:rsid w:val="00467E07"/>
    <w:rsid w:val="0047218C"/>
    <w:rsid w:val="004777AA"/>
    <w:rsid w:val="004D017A"/>
    <w:rsid w:val="00505B71"/>
    <w:rsid w:val="00522C81"/>
    <w:rsid w:val="0052528D"/>
    <w:rsid w:val="00527B09"/>
    <w:rsid w:val="00592A30"/>
    <w:rsid w:val="005952FC"/>
    <w:rsid w:val="00596C68"/>
    <w:rsid w:val="005E18A4"/>
    <w:rsid w:val="005E231E"/>
    <w:rsid w:val="005E62E2"/>
    <w:rsid w:val="00602612"/>
    <w:rsid w:val="00602679"/>
    <w:rsid w:val="006123E0"/>
    <w:rsid w:val="006319F1"/>
    <w:rsid w:val="00641750"/>
    <w:rsid w:val="00664E02"/>
    <w:rsid w:val="006A02D8"/>
    <w:rsid w:val="006E73A5"/>
    <w:rsid w:val="00702DDD"/>
    <w:rsid w:val="00714CD5"/>
    <w:rsid w:val="00716550"/>
    <w:rsid w:val="00725726"/>
    <w:rsid w:val="00731E19"/>
    <w:rsid w:val="00756C52"/>
    <w:rsid w:val="00761824"/>
    <w:rsid w:val="007658C4"/>
    <w:rsid w:val="00770070"/>
    <w:rsid w:val="0077113B"/>
    <w:rsid w:val="007901A0"/>
    <w:rsid w:val="0079248D"/>
    <w:rsid w:val="007F2949"/>
    <w:rsid w:val="00812EE2"/>
    <w:rsid w:val="0081698C"/>
    <w:rsid w:val="00840564"/>
    <w:rsid w:val="00882660"/>
    <w:rsid w:val="008A7B2E"/>
    <w:rsid w:val="008F7EDD"/>
    <w:rsid w:val="0091728F"/>
    <w:rsid w:val="00935950"/>
    <w:rsid w:val="00946532"/>
    <w:rsid w:val="00956F56"/>
    <w:rsid w:val="009825C9"/>
    <w:rsid w:val="0099360E"/>
    <w:rsid w:val="009A0992"/>
    <w:rsid w:val="009A455F"/>
    <w:rsid w:val="009C6B9C"/>
    <w:rsid w:val="009D1C44"/>
    <w:rsid w:val="009D5EB4"/>
    <w:rsid w:val="009E0415"/>
    <w:rsid w:val="009E4D9B"/>
    <w:rsid w:val="009F0E7B"/>
    <w:rsid w:val="009F7D82"/>
    <w:rsid w:val="00A042CF"/>
    <w:rsid w:val="00A06669"/>
    <w:rsid w:val="00A16759"/>
    <w:rsid w:val="00A20B44"/>
    <w:rsid w:val="00A25213"/>
    <w:rsid w:val="00A56C2D"/>
    <w:rsid w:val="00A602F0"/>
    <w:rsid w:val="00A73CBB"/>
    <w:rsid w:val="00A970E1"/>
    <w:rsid w:val="00AE53E2"/>
    <w:rsid w:val="00B10804"/>
    <w:rsid w:val="00B33926"/>
    <w:rsid w:val="00B33F2A"/>
    <w:rsid w:val="00B355E5"/>
    <w:rsid w:val="00B36C35"/>
    <w:rsid w:val="00B43A41"/>
    <w:rsid w:val="00B540E3"/>
    <w:rsid w:val="00B8622C"/>
    <w:rsid w:val="00BA1211"/>
    <w:rsid w:val="00BC32DF"/>
    <w:rsid w:val="00BD450A"/>
    <w:rsid w:val="00BE4E7A"/>
    <w:rsid w:val="00BF661F"/>
    <w:rsid w:val="00C261C7"/>
    <w:rsid w:val="00C3302A"/>
    <w:rsid w:val="00C3596E"/>
    <w:rsid w:val="00C53C8A"/>
    <w:rsid w:val="00C579A2"/>
    <w:rsid w:val="00C63744"/>
    <w:rsid w:val="00C75723"/>
    <w:rsid w:val="00C81DBD"/>
    <w:rsid w:val="00C876F1"/>
    <w:rsid w:val="00C91880"/>
    <w:rsid w:val="00CB1356"/>
    <w:rsid w:val="00CC559B"/>
    <w:rsid w:val="00CE6F2F"/>
    <w:rsid w:val="00D15A94"/>
    <w:rsid w:val="00D255D3"/>
    <w:rsid w:val="00D60224"/>
    <w:rsid w:val="00D6624A"/>
    <w:rsid w:val="00D67D01"/>
    <w:rsid w:val="00D937EC"/>
    <w:rsid w:val="00DA4E94"/>
    <w:rsid w:val="00DB5EAB"/>
    <w:rsid w:val="00DD5EEB"/>
    <w:rsid w:val="00DE06FF"/>
    <w:rsid w:val="00E1214F"/>
    <w:rsid w:val="00E21BD3"/>
    <w:rsid w:val="00E35AE4"/>
    <w:rsid w:val="00E6491B"/>
    <w:rsid w:val="00E72E7E"/>
    <w:rsid w:val="00E81CC9"/>
    <w:rsid w:val="00E91105"/>
    <w:rsid w:val="00E967B8"/>
    <w:rsid w:val="00EA21A7"/>
    <w:rsid w:val="00EA541D"/>
    <w:rsid w:val="00EB267E"/>
    <w:rsid w:val="00EF011A"/>
    <w:rsid w:val="00F04411"/>
    <w:rsid w:val="00F10216"/>
    <w:rsid w:val="00F11692"/>
    <w:rsid w:val="00F246E0"/>
    <w:rsid w:val="00F35498"/>
    <w:rsid w:val="00F56E41"/>
    <w:rsid w:val="00F62A84"/>
    <w:rsid w:val="00F72B62"/>
    <w:rsid w:val="00F77F54"/>
    <w:rsid w:val="00F87C66"/>
    <w:rsid w:val="00F90C03"/>
    <w:rsid w:val="00FA0E33"/>
    <w:rsid w:val="00FA677C"/>
    <w:rsid w:val="00FB2563"/>
    <w:rsid w:val="00FB49F4"/>
    <w:rsid w:val="00FB5E3D"/>
    <w:rsid w:val="00FB60AC"/>
    <w:rsid w:val="00FB7511"/>
    <w:rsid w:val="00FB7A83"/>
    <w:rsid w:val="00FD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2ADF3"/>
  <w15:docId w15:val="{CC96FA83-19B5-4462-B80B-54E24BBD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F7ED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EDD"/>
    <w:rPr>
      <w:color w:val="0000FF" w:themeColor="hyperlink"/>
      <w:u w:val="single"/>
    </w:rPr>
  </w:style>
  <w:style w:type="paragraph" w:customStyle="1" w:styleId="Section">
    <w:name w:val="_Section"/>
    <w:basedOn w:val="Normal"/>
    <w:rsid w:val="008F7EDD"/>
    <w:pPr>
      <w:widowControl w:val="0"/>
      <w:ind w:left="-1080"/>
    </w:pPr>
    <w:rPr>
      <w:smallCaps/>
      <w:sz w:val="26"/>
    </w:rPr>
  </w:style>
  <w:style w:type="table" w:styleId="TableGrid">
    <w:name w:val="Table Grid"/>
    <w:basedOn w:val="TableNormal"/>
    <w:uiPriority w:val="59"/>
    <w:rsid w:val="00935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950"/>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935950"/>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935950"/>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935950"/>
    <w:rPr>
      <w:rFonts w:ascii="Times New Roman" w:eastAsia="Times New Roman" w:hAnsi="Times New Roman" w:cs="Times New Roman"/>
      <w:sz w:val="20"/>
      <w:szCs w:val="20"/>
    </w:rPr>
  </w:style>
  <w:style w:type="paragraph" w:styleId="NoSpacing">
    <w:name w:val="No Spacing"/>
    <w:link w:val="NoSpacingChar"/>
    <w:uiPriority w:val="1"/>
    <w:qFormat/>
    <w:rsid w:val="0093595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5950"/>
    <w:rPr>
      <w:rFonts w:eastAsiaTheme="minorEastAsia"/>
      <w:lang w:eastAsia="ja-JP"/>
    </w:rPr>
  </w:style>
  <w:style w:type="paragraph" w:customStyle="1" w:styleId="Level1">
    <w:name w:val="Level 1"/>
    <w:basedOn w:val="Normal"/>
    <w:rsid w:val="00935950"/>
    <w:pPr>
      <w:widowControl w:val="0"/>
    </w:pPr>
  </w:style>
  <w:style w:type="paragraph" w:customStyle="1" w:styleId="a">
    <w:name w:val="_آ"/>
    <w:basedOn w:val="Normal"/>
    <w:rsid w:val="00935950"/>
    <w:pPr>
      <w:widowControl w:val="0"/>
    </w:pPr>
  </w:style>
  <w:style w:type="paragraph" w:styleId="ListParagraph">
    <w:name w:val="List Paragraph"/>
    <w:basedOn w:val="Normal"/>
    <w:uiPriority w:val="34"/>
    <w:qFormat/>
    <w:rsid w:val="00436767"/>
    <w:pPr>
      <w:ind w:left="720"/>
      <w:contextualSpacing/>
    </w:pPr>
  </w:style>
  <w:style w:type="character" w:styleId="CommentReference">
    <w:name w:val="annotation reference"/>
    <w:basedOn w:val="DefaultParagraphFont"/>
    <w:uiPriority w:val="99"/>
    <w:semiHidden/>
    <w:unhideWhenUsed/>
    <w:rsid w:val="00F11692"/>
    <w:rPr>
      <w:sz w:val="16"/>
      <w:szCs w:val="16"/>
    </w:rPr>
  </w:style>
  <w:style w:type="paragraph" w:styleId="CommentText">
    <w:name w:val="annotation text"/>
    <w:basedOn w:val="Normal"/>
    <w:link w:val="CommentTextChar"/>
    <w:uiPriority w:val="99"/>
    <w:semiHidden/>
    <w:unhideWhenUsed/>
    <w:rsid w:val="00F11692"/>
    <w:pPr>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after="20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F11692"/>
    <w:rPr>
      <w:sz w:val="20"/>
      <w:szCs w:val="20"/>
    </w:rPr>
  </w:style>
  <w:style w:type="paragraph" w:styleId="BalloonText">
    <w:name w:val="Balloon Text"/>
    <w:basedOn w:val="Normal"/>
    <w:link w:val="BalloonTextChar"/>
    <w:uiPriority w:val="99"/>
    <w:semiHidden/>
    <w:unhideWhenUsed/>
    <w:rsid w:val="00F116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169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weetceli2@a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5594</TotalTime>
  <Pages>6</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MACYS Inc / Bloomingdales</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Kwabena Asenso-okyere</dc:creator>
  <cp:keywords/>
  <dc:description/>
  <cp:lastModifiedBy>Adwoa Asenso-Okyere</cp:lastModifiedBy>
  <cp:revision>26</cp:revision>
  <cp:lastPrinted>2022-01-03T18:40:00Z</cp:lastPrinted>
  <dcterms:created xsi:type="dcterms:W3CDTF">2021-12-28T01:29:00Z</dcterms:created>
  <dcterms:modified xsi:type="dcterms:W3CDTF">2022-01-19T17:34:00Z</dcterms:modified>
</cp:coreProperties>
</file>